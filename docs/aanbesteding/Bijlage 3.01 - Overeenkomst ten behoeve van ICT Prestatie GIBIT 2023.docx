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833F1" w14:textId="77777777" w:rsidR="00565383" w:rsidRDefault="00565383"/>
    <w:p w14:paraId="2D0D649E" w14:textId="77777777" w:rsidR="00565383" w:rsidRDefault="003771C6">
      <w:pPr>
        <w:spacing w:before="239" w:after="239" w:line="240" w:lineRule="auto"/>
        <w:textAlignment w:val="top"/>
      </w:pPr>
      <w:r>
        <w:rPr>
          <w:rFonts w:eastAsia="Calibri" w:cs="Calibri"/>
        </w:rPr>
        <w:t xml:space="preserve"> </w:t>
      </w:r>
    </w:p>
    <w:tbl>
      <w:tblPr>
        <w:tblStyle w:val="NormalTablePHPDOCX0"/>
        <w:tblW w:w="5000" w:type="pct"/>
        <w:tblLayout w:type="fixed"/>
        <w:tblLook w:val="04A0" w:firstRow="1" w:lastRow="0" w:firstColumn="1" w:lastColumn="0" w:noHBand="0" w:noVBand="1"/>
      </w:tblPr>
      <w:tblGrid>
        <w:gridCol w:w="9016"/>
      </w:tblGrid>
      <w:tr w:rsidR="00565383" w14:paraId="7C241470" w14:textId="77777777">
        <w:trPr>
          <w:cantSplit/>
        </w:trPr>
        <w:tc>
          <w:tcPr>
            <w:tcW w:w="9026" w:type="dxa"/>
            <w:tcBorders>
              <w:top w:val="single" w:sz="4" w:space="0" w:color="000000"/>
              <w:left w:val="single" w:sz="4" w:space="0" w:color="000000"/>
              <w:bottom w:val="single" w:sz="4" w:space="0" w:color="000000"/>
              <w:right w:val="single" w:sz="4" w:space="0" w:color="000000"/>
            </w:tcBorders>
          </w:tcPr>
          <w:p w14:paraId="75D9C07C" w14:textId="77777777" w:rsidR="00565383" w:rsidRDefault="003771C6">
            <w:pPr>
              <w:keepLines/>
              <w:spacing w:after="239" w:line="240" w:lineRule="auto"/>
              <w:textAlignment w:val="top"/>
              <w:rPr>
                <w:rFonts w:ascii="Calibri" w:eastAsia="Calibri" w:hAnsi="Calibri"/>
              </w:rPr>
            </w:pPr>
            <w:proofErr w:type="spellStart"/>
            <w:r>
              <w:rPr>
                <w:rFonts w:eastAsia="Calibri" w:cs="Calibri"/>
                <w:b/>
                <w:bCs/>
              </w:rPr>
              <w:t>Releasenote</w:t>
            </w:r>
            <w:proofErr w:type="spellEnd"/>
            <w:r>
              <w:rPr>
                <w:rFonts w:eastAsia="Calibri" w:cs="Calibri"/>
                <w:b/>
                <w:bCs/>
              </w:rPr>
              <w:t>:</w:t>
            </w:r>
          </w:p>
          <w:p w14:paraId="3DBA5300" w14:textId="77777777" w:rsidR="00565383" w:rsidRDefault="003771C6">
            <w:pPr>
              <w:keepLines/>
              <w:numPr>
                <w:ilvl w:val="0"/>
                <w:numId w:val="5"/>
              </w:numPr>
              <w:spacing w:line="240" w:lineRule="auto"/>
              <w:rPr>
                <w:rFonts w:ascii="Calibri" w:eastAsia="Calibri" w:hAnsi="Calibri" w:cs="Calibri"/>
              </w:rPr>
            </w:pPr>
            <w:r>
              <w:rPr>
                <w:rFonts w:eastAsia="Calibri" w:cs="Calibri"/>
                <w:color w:val="000000"/>
              </w:rPr>
              <w:t>Bepalingen ten aanzien van algoritmische toepassingen worden thans geregeld in artikel 13 GIBIT 2023. De onderhavige overeenkomst biedt derhalve enkel ruimte om hieromtrent aanvullende afspraken te maken.</w:t>
            </w:r>
          </w:p>
          <w:p w14:paraId="300F0DE1" w14:textId="77777777" w:rsidR="00565383" w:rsidRDefault="003771C6">
            <w:pPr>
              <w:keepLines/>
              <w:spacing w:before="239" w:after="239" w:line="240" w:lineRule="auto"/>
              <w:textAlignment w:val="top"/>
              <w:rPr>
                <w:rFonts w:ascii="Calibri" w:eastAsia="Calibri" w:hAnsi="Calibri"/>
              </w:rPr>
            </w:pPr>
            <w:r>
              <w:rPr>
                <w:rFonts w:eastAsia="Calibri" w:cs="Calibri"/>
                <w:b/>
                <w:bCs/>
              </w:rPr>
              <w:t>VERWIJDER DIT BLOK TEKST ALVORENS U DE OVEREENKOMST IN GEBRUIK NEEMT, DIT IS ALLEEN TER INFORMATIE!</w:t>
            </w:r>
          </w:p>
          <w:p w14:paraId="4C943346" w14:textId="77777777" w:rsidR="00565383" w:rsidRDefault="003771C6">
            <w:pPr>
              <w:keepLines/>
              <w:spacing w:before="239" w:after="239" w:line="240" w:lineRule="auto"/>
              <w:textAlignment w:val="top"/>
              <w:rPr>
                <w:rFonts w:ascii="Calibri" w:eastAsia="Calibri" w:hAnsi="Calibri"/>
              </w:rPr>
            </w:pPr>
            <w:r>
              <w:rPr>
                <w:rFonts w:eastAsia="Calibri" w:cs="Calibri"/>
              </w:rPr>
              <w:t xml:space="preserve">Voor u ligt de door u gegenereerde overeenkomst op basis van de GIBIT 2023. </w:t>
            </w:r>
          </w:p>
          <w:p w14:paraId="6C7FE9A8" w14:textId="77777777" w:rsidR="00565383" w:rsidRDefault="003771C6">
            <w:pPr>
              <w:keepLines/>
              <w:spacing w:before="239" w:after="239" w:line="240" w:lineRule="auto"/>
              <w:textAlignment w:val="top"/>
              <w:rPr>
                <w:rFonts w:ascii="Calibri" w:eastAsia="Calibri" w:hAnsi="Calibri"/>
              </w:rPr>
            </w:pPr>
            <w:r>
              <w:rPr>
                <w:rFonts w:eastAsia="Calibri" w:cs="Calibri"/>
              </w:rPr>
              <w:t>Mocht u wijzigingen hierin willen maken, doe deze dan in de overeenkomstengenerator zelf. We raden het verder af om de gegenereerde overeenkomst als Format in uw organisatie toe te passen aangezien de overeenkomstengenerator periodiek toevoegingen en wijzigingen ondervindt en daarmee de overeenkomsten.</w:t>
            </w:r>
          </w:p>
          <w:p w14:paraId="0233BB16" w14:textId="77777777" w:rsidR="00565383" w:rsidRDefault="003771C6">
            <w:pPr>
              <w:keepLines/>
              <w:spacing w:before="239" w:after="239" w:line="240" w:lineRule="auto"/>
              <w:textAlignment w:val="top"/>
              <w:rPr>
                <w:rFonts w:ascii="Calibri" w:eastAsia="Calibri" w:hAnsi="Calibri"/>
              </w:rPr>
            </w:pPr>
            <w:r>
              <w:rPr>
                <w:rFonts w:eastAsia="Calibri" w:cs="Calibri"/>
              </w:rPr>
              <w:t>In de tekst ziet u rechte, onderstreepte en cursieve tekst. Deze hebben de volgende betekenissen:</w:t>
            </w:r>
          </w:p>
          <w:p w14:paraId="159CE195" w14:textId="77777777" w:rsidR="00565383" w:rsidRDefault="003771C6">
            <w:pPr>
              <w:keepLines/>
              <w:numPr>
                <w:ilvl w:val="0"/>
                <w:numId w:val="4"/>
              </w:numPr>
              <w:spacing w:line="240" w:lineRule="auto"/>
              <w:rPr>
                <w:rFonts w:ascii="Calibri" w:eastAsia="Calibri" w:hAnsi="Calibri" w:cs="Calibri"/>
              </w:rPr>
            </w:pPr>
            <w:r>
              <w:rPr>
                <w:rFonts w:eastAsia="Calibri" w:cs="Calibri"/>
              </w:rPr>
              <w:t>Rechte tekst: Standaard tekst waar uw keuzes, in de generator, geen invloed op hebben gehad.</w:t>
            </w:r>
          </w:p>
          <w:p w14:paraId="3E86D983" w14:textId="77777777" w:rsidR="00565383" w:rsidRDefault="003771C6">
            <w:pPr>
              <w:keepLines/>
              <w:numPr>
                <w:ilvl w:val="0"/>
                <w:numId w:val="4"/>
              </w:numPr>
              <w:spacing w:line="240" w:lineRule="auto"/>
              <w:rPr>
                <w:rFonts w:ascii="Calibri" w:eastAsia="Calibri" w:hAnsi="Calibri" w:cs="Calibri"/>
              </w:rPr>
            </w:pPr>
            <w:r>
              <w:rPr>
                <w:rFonts w:eastAsia="Calibri" w:cs="Calibri"/>
                <w:i/>
                <w:iCs/>
              </w:rPr>
              <w:t>Cursieve tekst: tekst die gegenereerd is op basis van uw keuzes en invulling.</w:t>
            </w:r>
          </w:p>
          <w:p w14:paraId="565352E7" w14:textId="77777777" w:rsidR="00565383" w:rsidRDefault="003771C6">
            <w:pPr>
              <w:keepLines/>
              <w:numPr>
                <w:ilvl w:val="0"/>
                <w:numId w:val="4"/>
              </w:numPr>
              <w:spacing w:line="240" w:lineRule="auto"/>
              <w:rPr>
                <w:rFonts w:ascii="Calibri" w:eastAsia="Calibri" w:hAnsi="Calibri" w:cs="Calibri"/>
              </w:rPr>
            </w:pPr>
            <w:r>
              <w:rPr>
                <w:rFonts w:eastAsia="Calibri" w:cs="Calibri"/>
                <w:u w:val="single" w:color="000000"/>
              </w:rPr>
              <w:t>Onderstreepte tekst: Tekst die gegenereerd is op basis van een keuze, maar als standaard geadviseerd wordt door Team GIBIT en in de vraag vooraf aangevinkt is.</w:t>
            </w:r>
          </w:p>
          <w:p w14:paraId="55A0395D" w14:textId="77777777" w:rsidR="00565383" w:rsidRDefault="003771C6">
            <w:pPr>
              <w:keepLines/>
              <w:spacing w:before="239" w:after="239" w:line="240" w:lineRule="auto"/>
              <w:textAlignment w:val="top"/>
              <w:rPr>
                <w:rFonts w:ascii="Calibri" w:eastAsia="Calibri" w:hAnsi="Calibri"/>
              </w:rPr>
            </w:pPr>
            <w:r>
              <w:rPr>
                <w:rFonts w:eastAsia="Calibri" w:cs="Calibri"/>
              </w:rPr>
              <w:t>Wij adviseren om de cursief, en onderstreepte tekst zo te laten. Op deze wijze kunt u en uw leverancier gemakkelijk achterhalen welke wijzigingen er in de overeenkomst ten opzichte van de GIBIT 2023 gemaakt zijn.</w:t>
            </w:r>
          </w:p>
          <w:p w14:paraId="7EC58FA1" w14:textId="77777777" w:rsidR="00565383" w:rsidRDefault="003771C6">
            <w:pPr>
              <w:keepLines/>
              <w:spacing w:before="239" w:line="240" w:lineRule="auto"/>
              <w:textAlignment w:val="top"/>
              <w:rPr>
                <w:rFonts w:ascii="Calibri" w:eastAsia="Calibri" w:hAnsi="Calibri"/>
              </w:rPr>
            </w:pPr>
            <w:r>
              <w:rPr>
                <w:rFonts w:eastAsia="Calibri" w:cs="Calibri"/>
              </w:rPr>
              <w:t>Ten slotte is de inhoud van de gegenereerde overeenkomst een advies vanuit VNG Realisatie en geen verplichting. De overeenkomstengenerator heeft het doel gemeenten te ondersteunen in het proportioneel maken van de GIBIT-voorwaarden aan de situatie van de gemeente.</w:t>
            </w:r>
          </w:p>
        </w:tc>
      </w:tr>
    </w:tbl>
    <w:p w14:paraId="0F30FDC2" w14:textId="77777777" w:rsidR="00565383" w:rsidRDefault="003771C6">
      <w:pPr>
        <w:pStyle w:val="Kop2"/>
        <w:spacing w:before="199" w:after="199" w:line="240" w:lineRule="auto"/>
      </w:pPr>
      <w:r>
        <w:t xml:space="preserve">CONCEPTOVEREENKOMST </w:t>
      </w:r>
      <w:r>
        <w:rPr>
          <w:i/>
          <w:iCs/>
        </w:rPr>
        <w:t>ten behoeve van Softwarecatalogus</w:t>
      </w:r>
      <w:r>
        <w:t xml:space="preserve"> </w:t>
      </w:r>
    </w:p>
    <w:p w14:paraId="6583B2B2" w14:textId="77777777" w:rsidR="00565383" w:rsidRDefault="003771C6">
      <w:pPr>
        <w:spacing w:before="239" w:after="239" w:line="240" w:lineRule="auto"/>
        <w:textAlignment w:val="top"/>
      </w:pPr>
      <w:r>
        <w:rPr>
          <w:rFonts w:eastAsia="Calibri" w:cs="Calibri"/>
          <w:b/>
          <w:bCs/>
        </w:rPr>
        <w:t>Ondergetekenden</w:t>
      </w:r>
    </w:p>
    <w:p w14:paraId="086B51DA" w14:textId="77777777" w:rsidR="00565383" w:rsidRDefault="003771C6">
      <w:pPr>
        <w:numPr>
          <w:ilvl w:val="0"/>
          <w:numId w:val="4"/>
        </w:numPr>
        <w:spacing w:line="240" w:lineRule="auto"/>
        <w:rPr>
          <w:rFonts w:ascii="Calibri" w:eastAsia="Calibri" w:hAnsi="Calibri" w:cs="Calibri"/>
        </w:rPr>
      </w:pPr>
      <w:r>
        <w:rPr>
          <w:rFonts w:eastAsia="Calibri" w:cs="Calibri"/>
        </w:rPr>
        <w:t xml:space="preserve">De publiekrechtelijke rechtspersoon </w:t>
      </w:r>
      <w:r>
        <w:rPr>
          <w:rFonts w:eastAsia="Calibri" w:cs="Calibri"/>
          <w:i/>
          <w:iCs/>
        </w:rPr>
        <w:t>VNG Realisatie</w:t>
      </w:r>
      <w:r>
        <w:rPr>
          <w:rFonts w:eastAsia="Calibri" w:cs="Calibri"/>
        </w:rPr>
        <w:t xml:space="preserve">, te dezen rechtsgeldig vertegenwoordigd door </w:t>
      </w:r>
      <w:commentRangeStart w:id="0"/>
      <w:r>
        <w:rPr>
          <w:rFonts w:eastAsia="Calibri" w:cs="Calibri"/>
          <w:i/>
          <w:iCs/>
        </w:rPr>
        <w:t>Pieter</w:t>
      </w:r>
      <w:r>
        <w:rPr>
          <w:rFonts w:eastAsia="Calibri" w:cs="Calibri"/>
        </w:rPr>
        <w:t xml:space="preserve">, </w:t>
      </w:r>
      <w:r>
        <w:rPr>
          <w:rFonts w:eastAsia="Calibri" w:cs="Calibri"/>
          <w:i/>
          <w:iCs/>
        </w:rPr>
        <w:t>Directeur</w:t>
      </w:r>
      <w:r>
        <w:rPr>
          <w:rFonts w:eastAsia="Calibri" w:cs="Calibri"/>
        </w:rPr>
        <w:t xml:space="preserve">, </w:t>
      </w:r>
      <w:commentRangeEnd w:id="0"/>
      <w:r w:rsidR="007C6D64">
        <w:rPr>
          <w:rStyle w:val="Verwijzingopmerking"/>
        </w:rPr>
        <w:commentReference w:id="0"/>
      </w:r>
      <w:r>
        <w:rPr>
          <w:rFonts w:eastAsia="Calibri" w:cs="Calibri"/>
        </w:rPr>
        <w:t>hierna te noemen "</w:t>
      </w:r>
      <w:r>
        <w:rPr>
          <w:rFonts w:eastAsia="Calibri" w:cs="Calibri"/>
          <w:b/>
          <w:bCs/>
        </w:rPr>
        <w:t>Opdrachtgever</w:t>
      </w:r>
      <w:r>
        <w:rPr>
          <w:rFonts w:eastAsia="Calibri" w:cs="Calibri"/>
        </w:rPr>
        <w:t>";</w:t>
      </w:r>
    </w:p>
    <w:p w14:paraId="182FBCFD" w14:textId="77777777" w:rsidR="00565383" w:rsidRDefault="003771C6">
      <w:pPr>
        <w:spacing w:before="239" w:after="239" w:line="240" w:lineRule="auto"/>
        <w:textAlignment w:val="top"/>
      </w:pPr>
      <w:r>
        <w:rPr>
          <w:rFonts w:eastAsia="Calibri" w:cs="Calibri"/>
          <w:i/>
          <w:iCs/>
        </w:rPr>
        <w:t>en</w:t>
      </w:r>
    </w:p>
    <w:p w14:paraId="7A71F080" w14:textId="3AD24CDE" w:rsidR="00565383" w:rsidRDefault="003771C6">
      <w:pPr>
        <w:numPr>
          <w:ilvl w:val="0"/>
          <w:numId w:val="4"/>
        </w:numPr>
        <w:spacing w:line="240" w:lineRule="auto"/>
        <w:rPr>
          <w:rFonts w:ascii="Calibri" w:eastAsia="Calibri" w:hAnsi="Calibri" w:cs="Calibri"/>
        </w:rPr>
      </w:pPr>
      <w:r>
        <w:rPr>
          <w:rFonts w:eastAsia="Calibri" w:cs="Calibri"/>
          <w:i/>
          <w:iCs/>
        </w:rPr>
        <w:lastRenderedPageBreak/>
        <w:t>("NAAM_HIER")</w:t>
      </w:r>
      <w:r>
        <w:rPr>
          <w:rFonts w:eastAsia="Calibri" w:cs="Calibri"/>
        </w:rPr>
        <w:t xml:space="preserve"> met Kamer van Koophandel nummer </w:t>
      </w:r>
      <w:r>
        <w:rPr>
          <w:rFonts w:eastAsia="Calibri" w:cs="Calibri"/>
          <w:i/>
          <w:iCs/>
        </w:rPr>
        <w:t>("</w:t>
      </w:r>
      <w:proofErr w:type="spellStart"/>
      <w:r>
        <w:rPr>
          <w:rFonts w:eastAsia="Calibri" w:cs="Calibri"/>
          <w:i/>
          <w:iCs/>
        </w:rPr>
        <w:t>KvK_Hier</w:t>
      </w:r>
      <w:proofErr w:type="spellEnd"/>
      <w:r>
        <w:rPr>
          <w:rFonts w:eastAsia="Calibri" w:cs="Calibri"/>
          <w:i/>
          <w:iCs/>
        </w:rPr>
        <w:t>")</w:t>
      </w:r>
      <w:r>
        <w:rPr>
          <w:rFonts w:eastAsia="Calibri" w:cs="Calibri"/>
        </w:rPr>
        <w:t xml:space="preserve"> gevestigd en kantoorhoudende te </w:t>
      </w:r>
      <w:r>
        <w:rPr>
          <w:rFonts w:eastAsia="Calibri" w:cs="Calibri"/>
          <w:i/>
          <w:iCs/>
        </w:rPr>
        <w:t>("PLAATS_HIER")</w:t>
      </w:r>
      <w:r>
        <w:rPr>
          <w:rFonts w:eastAsia="Calibri" w:cs="Calibri"/>
        </w:rPr>
        <w:t xml:space="preserve"> aan de </w:t>
      </w:r>
      <w:r>
        <w:rPr>
          <w:rFonts w:eastAsia="Calibri" w:cs="Calibri"/>
          <w:i/>
          <w:iCs/>
        </w:rPr>
        <w:t>("ADRES_HIER")</w:t>
      </w:r>
      <w:r>
        <w:rPr>
          <w:rFonts w:eastAsia="Calibri" w:cs="Calibri"/>
        </w:rPr>
        <w:t xml:space="preserve"> </w:t>
      </w:r>
      <w:r>
        <w:rPr>
          <w:rFonts w:eastAsia="Calibri" w:cs="Calibri"/>
          <w:i/>
          <w:iCs/>
        </w:rPr>
        <w:t>("POSTCODE_HIER")</w:t>
      </w:r>
      <w:r>
        <w:rPr>
          <w:rFonts w:eastAsia="Calibri" w:cs="Calibri"/>
        </w:rPr>
        <w:t xml:space="preserve">, te dezen rechtsgeldig vertegenwoordigd </w:t>
      </w:r>
      <w:r w:rsidR="000B1225">
        <w:rPr>
          <w:rFonts w:eastAsia="Calibri" w:cs="Calibri"/>
        </w:rPr>
        <w:t>door,</w:t>
      </w:r>
      <w:r>
        <w:rPr>
          <w:rFonts w:eastAsia="Calibri" w:cs="Calibri"/>
        </w:rPr>
        <w:t xml:space="preserve"> hierna te noemen "</w:t>
      </w:r>
      <w:r>
        <w:rPr>
          <w:rFonts w:eastAsia="Calibri" w:cs="Calibri"/>
          <w:b/>
          <w:bCs/>
        </w:rPr>
        <w:t>Leverancier</w:t>
      </w:r>
      <w:r>
        <w:rPr>
          <w:rFonts w:eastAsia="Calibri" w:cs="Calibri"/>
        </w:rPr>
        <w:t>";</w:t>
      </w:r>
    </w:p>
    <w:p w14:paraId="0024605B" w14:textId="77777777" w:rsidR="00565383" w:rsidRDefault="003771C6">
      <w:pPr>
        <w:spacing w:before="239" w:after="239" w:line="240" w:lineRule="auto"/>
        <w:textAlignment w:val="top"/>
      </w:pPr>
      <w:r>
        <w:rPr>
          <w:rFonts w:eastAsia="Calibri" w:cs="Calibri"/>
          <w:i/>
          <w:iCs/>
        </w:rPr>
        <w:t>tezamen hierna verder aan te duiden als "partijen" dan wel afzonderlijk als "partij",</w:t>
      </w:r>
    </w:p>
    <w:p w14:paraId="0E912E4C" w14:textId="77777777" w:rsidR="00565383" w:rsidRDefault="003771C6">
      <w:pPr>
        <w:spacing w:before="239" w:after="239" w:line="240" w:lineRule="auto"/>
        <w:textAlignment w:val="top"/>
      </w:pPr>
      <w:r>
        <w:rPr>
          <w:rFonts w:eastAsia="Calibri" w:cs="Calibri"/>
          <w:b/>
          <w:bCs/>
        </w:rPr>
        <w:t>overwegende dat:</w:t>
      </w:r>
    </w:p>
    <w:p w14:paraId="72A9C5AA" w14:textId="77777777" w:rsidR="00565383" w:rsidRDefault="003771C6">
      <w:pPr>
        <w:numPr>
          <w:ilvl w:val="0"/>
          <w:numId w:val="4"/>
        </w:numPr>
        <w:spacing w:line="240" w:lineRule="auto"/>
        <w:rPr>
          <w:rFonts w:ascii="Calibri" w:eastAsia="Calibri" w:hAnsi="Calibri" w:cs="Calibri"/>
        </w:rPr>
      </w:pPr>
      <w:r>
        <w:rPr>
          <w:rFonts w:eastAsia="Calibri" w:cs="Calibri"/>
        </w:rPr>
        <w:t>Opdrachtgever in het kader van de uitoefening van zijn taak behoefte heeft aan het beoogde gebruik van de ICT Prestatie zoals ten tijde van het sluiten van de Overeenkomst voor Leverancier (al dan niet op basis van de offerteaanvraag of andere aan de Overeenkomst voorafgaande documenten) bekend was of op grond van artikel 3 GIBIT 2023 voor Leverancier bekend behoorde te zijn, een en ander voor zover dat gebruik in onderhavige Overeenkomst niet uitdrukkelijk is uitgesloten of beperkt;</w:t>
      </w:r>
    </w:p>
    <w:p w14:paraId="761111D5" w14:textId="77777777" w:rsidR="00565383" w:rsidRDefault="003771C6">
      <w:pPr>
        <w:numPr>
          <w:ilvl w:val="0"/>
          <w:numId w:val="4"/>
        </w:numPr>
        <w:spacing w:line="240" w:lineRule="auto"/>
        <w:rPr>
          <w:rFonts w:ascii="Calibri" w:eastAsia="Calibri" w:hAnsi="Calibri" w:cs="Calibri"/>
        </w:rPr>
      </w:pPr>
      <w:r>
        <w:rPr>
          <w:rFonts w:eastAsia="Calibri" w:cs="Calibri"/>
          <w:i/>
          <w:iCs/>
        </w:rPr>
        <w:t>tekst</w:t>
      </w:r>
      <w:r>
        <w:rPr>
          <w:rFonts w:eastAsia="Calibri" w:cs="Calibri"/>
        </w:rPr>
        <w:t>;</w:t>
      </w:r>
    </w:p>
    <w:p w14:paraId="07E60D32" w14:textId="77777777" w:rsidR="00565383" w:rsidRDefault="003771C6">
      <w:pPr>
        <w:numPr>
          <w:ilvl w:val="0"/>
          <w:numId w:val="4"/>
        </w:numPr>
        <w:spacing w:line="240" w:lineRule="auto"/>
        <w:rPr>
          <w:rFonts w:ascii="Calibri" w:eastAsia="Calibri" w:hAnsi="Calibri" w:cs="Calibri"/>
        </w:rPr>
      </w:pPr>
      <w:r>
        <w:rPr>
          <w:rFonts w:eastAsia="Calibri" w:cs="Calibri"/>
        </w:rPr>
        <w:t xml:space="preserve">Opdrachtgever verantwoordelijk is voor </w:t>
      </w:r>
      <w:r>
        <w:rPr>
          <w:rFonts w:eastAsia="Calibri" w:cs="Calibri"/>
          <w:i/>
          <w:iCs/>
        </w:rPr>
        <w:t>tekst VNG introductie;</w:t>
      </w:r>
    </w:p>
    <w:p w14:paraId="1F94F189" w14:textId="77777777" w:rsidR="00565383" w:rsidRDefault="003771C6">
      <w:pPr>
        <w:numPr>
          <w:ilvl w:val="0"/>
          <w:numId w:val="4"/>
        </w:numPr>
        <w:spacing w:line="240" w:lineRule="auto"/>
        <w:rPr>
          <w:rFonts w:ascii="Calibri" w:eastAsia="Calibri" w:hAnsi="Calibri" w:cs="Calibri"/>
        </w:rPr>
      </w:pPr>
      <w:r>
        <w:rPr>
          <w:rFonts w:eastAsia="Calibri" w:cs="Calibri"/>
        </w:rPr>
        <w:t xml:space="preserve">Opdrachtgever in verband met hetgeen hiervoor is overwogen, tot </w:t>
      </w:r>
      <w:r>
        <w:rPr>
          <w:rFonts w:eastAsia="Calibri" w:cs="Calibri"/>
          <w:i/>
          <w:iCs/>
        </w:rPr>
        <w:t>Europese aanbesteding</w:t>
      </w:r>
      <w:r>
        <w:rPr>
          <w:rFonts w:eastAsia="Calibri" w:cs="Calibri"/>
        </w:rPr>
        <w:t xml:space="preserve"> van de ICT Prestatie is overgegaan;</w:t>
      </w:r>
    </w:p>
    <w:p w14:paraId="3002DB5A" w14:textId="77777777" w:rsidR="00565383" w:rsidRDefault="003771C6">
      <w:pPr>
        <w:numPr>
          <w:ilvl w:val="0"/>
          <w:numId w:val="4"/>
        </w:numPr>
        <w:spacing w:line="240" w:lineRule="auto"/>
        <w:rPr>
          <w:rFonts w:ascii="Calibri" w:eastAsia="Calibri" w:hAnsi="Calibri" w:cs="Calibri"/>
        </w:rPr>
      </w:pPr>
      <w:r>
        <w:rPr>
          <w:rFonts w:eastAsia="Calibri" w:cs="Calibri"/>
        </w:rPr>
        <w:t>Partijen de uit het bovenstaande voortvloeiende rechtsverhouding schriftelijk wensen vast te leggen;</w:t>
      </w:r>
    </w:p>
    <w:p w14:paraId="78A5E994" w14:textId="77777777" w:rsidR="00565383" w:rsidRDefault="003771C6">
      <w:pPr>
        <w:spacing w:before="239" w:after="239" w:line="240" w:lineRule="auto"/>
        <w:textAlignment w:val="top"/>
      </w:pPr>
      <w:r>
        <w:rPr>
          <w:rFonts w:eastAsia="Calibri" w:cs="Calibri"/>
          <w:b/>
          <w:bCs/>
        </w:rPr>
        <w:t>zijn als volgt overeengekomen:</w:t>
      </w:r>
    </w:p>
    <w:p w14:paraId="0FFEC376" w14:textId="77777777" w:rsidR="00565383" w:rsidRDefault="003771C6">
      <w:pPr>
        <w:pStyle w:val="ArticleLevel1"/>
        <w:spacing w:before="239" w:after="239" w:line="240" w:lineRule="auto"/>
        <w:textAlignment w:val="top"/>
      </w:pPr>
      <w:r>
        <w:rPr>
          <w:rFonts w:eastAsia="Calibri" w:cs="Calibri"/>
        </w:rPr>
        <w:t>Voorwerp van de Overeenkomst</w:t>
      </w:r>
    </w:p>
    <w:p w14:paraId="3B9D4089" w14:textId="77777777" w:rsidR="00565383" w:rsidRDefault="003771C6">
      <w:pPr>
        <w:pStyle w:val="ArticleLevel2"/>
        <w:spacing w:before="239" w:after="239" w:line="240" w:lineRule="auto"/>
        <w:textAlignment w:val="top"/>
      </w:pPr>
      <w:r>
        <w:rPr>
          <w:rFonts w:eastAsia="Calibri" w:cs="Calibri"/>
        </w:rPr>
        <w:t>Leverancier verplicht zich tot het leveren van de ICT Prestatie zoals beschreven in:</w:t>
      </w:r>
    </w:p>
    <w:p w14:paraId="1AC1AA3A" w14:textId="77777777" w:rsidR="00565383" w:rsidRDefault="003771C6">
      <w:pPr>
        <w:pStyle w:val="Indentedbullets"/>
        <w:spacing w:before="239" w:after="239" w:line="240" w:lineRule="auto"/>
        <w:textAlignment w:val="top"/>
      </w:pPr>
      <w:commentRangeStart w:id="1"/>
      <w:r>
        <w:rPr>
          <w:rFonts w:eastAsia="Calibri" w:cs="Calibri"/>
          <w:color w:val="000000"/>
        </w:rPr>
        <w:t>De Inschrijving van de Leverancier;</w:t>
      </w:r>
    </w:p>
    <w:p w14:paraId="12AC4079" w14:textId="77777777" w:rsidR="00565383" w:rsidRDefault="003771C6">
      <w:pPr>
        <w:pStyle w:val="Indentedbullets"/>
        <w:spacing w:before="239" w:after="239" w:line="240" w:lineRule="auto"/>
        <w:textAlignment w:val="top"/>
      </w:pPr>
      <w:r>
        <w:rPr>
          <w:rFonts w:eastAsia="Calibri" w:cs="Calibri"/>
          <w:color w:val="000000"/>
        </w:rPr>
        <w:t>Het Beschrijvend Document;</w:t>
      </w:r>
    </w:p>
    <w:p w14:paraId="75322DC8" w14:textId="77777777" w:rsidR="00565383" w:rsidRDefault="003771C6">
      <w:pPr>
        <w:pStyle w:val="Indentedbullets"/>
        <w:spacing w:before="239" w:after="239" w:line="240" w:lineRule="auto"/>
        <w:textAlignment w:val="top"/>
      </w:pPr>
      <w:r>
        <w:rPr>
          <w:rFonts w:eastAsia="Calibri" w:cs="Calibri"/>
          <w:color w:val="000000"/>
        </w:rPr>
        <w:t>Het Programma van Eisen;</w:t>
      </w:r>
    </w:p>
    <w:p w14:paraId="64ED1601" w14:textId="785BFF7F" w:rsidR="00034E3E" w:rsidRDefault="003771C6" w:rsidP="00034E3E">
      <w:pPr>
        <w:pStyle w:val="Indentedbullets"/>
        <w:spacing w:before="239" w:after="239" w:line="240" w:lineRule="auto"/>
        <w:textAlignment w:val="top"/>
      </w:pPr>
      <w:r>
        <w:rPr>
          <w:rFonts w:eastAsia="Calibri" w:cs="Calibri"/>
          <w:color w:val="000000"/>
        </w:rPr>
        <w:t>Het Bestek;</w:t>
      </w:r>
      <w:commentRangeEnd w:id="1"/>
      <w:r w:rsidR="000C20A0">
        <w:rPr>
          <w:rStyle w:val="Verwijzingopmerking"/>
        </w:rPr>
        <w:commentReference w:id="1"/>
      </w:r>
    </w:p>
    <w:p w14:paraId="7C2FC290" w14:textId="77777777" w:rsidR="00565383" w:rsidRDefault="003771C6">
      <w:pPr>
        <w:pStyle w:val="Indentedbullets"/>
        <w:spacing w:before="239" w:after="239" w:line="240" w:lineRule="auto"/>
        <w:textAlignment w:val="top"/>
      </w:pPr>
      <w:r>
        <w:rPr>
          <w:rFonts w:eastAsia="Calibri" w:cs="Calibri"/>
          <w:color w:val="000000"/>
        </w:rPr>
        <w:t>De Nota van Inlichtingen.</w:t>
      </w:r>
    </w:p>
    <w:p w14:paraId="4F48108A" w14:textId="77777777" w:rsidR="00565383" w:rsidRDefault="003771C6">
      <w:pPr>
        <w:pStyle w:val="ArticleLevel2"/>
        <w:spacing w:before="239" w:after="239" w:line="240" w:lineRule="auto"/>
        <w:textAlignment w:val="top"/>
      </w:pPr>
      <w:r>
        <w:rPr>
          <w:rFonts w:eastAsia="Calibri" w:cs="Calibri"/>
          <w:i/>
          <w:iCs/>
        </w:rPr>
        <w:t>Het volgende gebruik van de ICT Prestatie is uitdrukkelijk uitgesloten:</w:t>
      </w:r>
      <w:r>
        <w:rPr>
          <w:rFonts w:eastAsia="Calibri" w:cs="Calibri"/>
        </w:rPr>
        <w:t xml:space="preserve"> </w:t>
      </w:r>
      <w:r>
        <w:rPr>
          <w:rFonts w:eastAsia="Calibri" w:cs="Calibri"/>
          <w:i/>
          <w:iCs/>
        </w:rPr>
        <w:t>SLA</w:t>
      </w:r>
      <w:r>
        <w:rPr>
          <w:rFonts w:eastAsia="Calibri" w:cs="Calibri"/>
        </w:rPr>
        <w:t>.</w:t>
      </w:r>
    </w:p>
    <w:p w14:paraId="1AAF4C49" w14:textId="77777777" w:rsidR="00565383" w:rsidRDefault="003771C6">
      <w:pPr>
        <w:pStyle w:val="ArticleLevel2"/>
        <w:spacing w:before="239" w:after="239" w:line="240" w:lineRule="auto"/>
        <w:textAlignment w:val="top"/>
      </w:pPr>
      <w:r>
        <w:rPr>
          <w:rFonts w:eastAsia="Calibri" w:cs="Calibri"/>
          <w:color w:val="000000"/>
          <w:shd w:val="clear" w:color="auto" w:fill="FFFFFF"/>
        </w:rPr>
        <w:t>De in het eerste lid bedoelde activiteiten zullen plaatsvinden onder de voorwaarden als beschreven in het onderhavige document en de hierin genoemde bijlagen (hierna gezamenlijk: "de Overeenkomst");</w:t>
      </w:r>
    </w:p>
    <w:p w14:paraId="520E514E" w14:textId="77777777" w:rsidR="00565383" w:rsidRDefault="003771C6">
      <w:pPr>
        <w:pStyle w:val="ArticleLevel2"/>
        <w:spacing w:before="239" w:after="239" w:line="240" w:lineRule="auto"/>
        <w:textAlignment w:val="top"/>
      </w:pPr>
      <w:r>
        <w:rPr>
          <w:rFonts w:eastAsia="Calibri" w:cs="Calibri"/>
          <w:color w:val="000000"/>
          <w:shd w:val="clear" w:color="auto" w:fill="FFFFFF"/>
        </w:rPr>
        <w:t>Wijzigingen op de Overeenkomst zijn uitsluitend geldig indien Partijen deze schriftelijk zijn overeengekomen.</w:t>
      </w:r>
    </w:p>
    <w:p w14:paraId="0A51ED70" w14:textId="77777777" w:rsidR="00565383" w:rsidRDefault="003771C6">
      <w:pPr>
        <w:pStyle w:val="ArticleLevel1"/>
        <w:spacing w:before="239" w:after="239" w:line="240" w:lineRule="auto"/>
        <w:textAlignment w:val="top"/>
      </w:pPr>
      <w:r>
        <w:rPr>
          <w:rFonts w:eastAsia="Calibri" w:cs="Calibri"/>
        </w:rPr>
        <w:t>Specificaties</w:t>
      </w:r>
    </w:p>
    <w:p w14:paraId="040E9BD6" w14:textId="77777777" w:rsidR="00565383" w:rsidRDefault="003771C6">
      <w:pPr>
        <w:pStyle w:val="ArticleLevel2"/>
        <w:spacing w:before="239" w:after="239" w:line="240" w:lineRule="auto"/>
        <w:textAlignment w:val="top"/>
      </w:pPr>
      <w:r>
        <w:rPr>
          <w:rFonts w:eastAsia="Calibri" w:cs="Calibri"/>
        </w:rPr>
        <w:t>Tot het Overeengekomen gebruik behoort dat de ICT Prestatie voldoet aan hetgeen beschreven is in de in artikel 1.1. genoemde documenten.</w:t>
      </w:r>
    </w:p>
    <w:p w14:paraId="3F7D126C" w14:textId="77777777" w:rsidR="00565383" w:rsidRDefault="003771C6">
      <w:pPr>
        <w:pStyle w:val="ArticleLevel1"/>
        <w:spacing w:before="239" w:after="239" w:line="240" w:lineRule="auto"/>
        <w:textAlignment w:val="top"/>
      </w:pPr>
      <w:r>
        <w:rPr>
          <w:rFonts w:eastAsia="Calibri" w:cs="Calibri"/>
        </w:rPr>
        <w:lastRenderedPageBreak/>
        <w:t>Gemeentelijke ICT-Kwaliteitsnormen, Interoperabiliteitseisen, normen en standaarden</w:t>
      </w:r>
    </w:p>
    <w:p w14:paraId="3C387D1F" w14:textId="77777777" w:rsidR="00565383" w:rsidRDefault="003771C6">
      <w:pPr>
        <w:pStyle w:val="ArticleLevel2"/>
        <w:spacing w:before="239" w:after="239" w:line="240" w:lineRule="auto"/>
        <w:textAlignment w:val="top"/>
      </w:pPr>
      <w:r>
        <w:rPr>
          <w:rFonts w:eastAsia="Calibri" w:cs="Calibri"/>
        </w:rPr>
        <w:t>De ICT-Prestatie zal gedurende de looptijd van de Overeenkomst voor de volgende ICT-kwaliteitsgebieden blijven voldoen aan de Gemeentelijke ICT-Kwaliteitsnormen:</w:t>
      </w:r>
    </w:p>
    <w:p w14:paraId="5E24D777" w14:textId="77777777" w:rsidR="00565383" w:rsidRDefault="003771C6">
      <w:pPr>
        <w:pStyle w:val="Indentedbullets"/>
        <w:spacing w:before="239" w:after="239" w:line="240" w:lineRule="auto"/>
        <w:textAlignment w:val="top"/>
      </w:pPr>
      <w:r>
        <w:rPr>
          <w:rFonts w:eastAsia="Calibri" w:cs="Calibri"/>
        </w:rPr>
        <w:t>Architectuur;</w:t>
      </w:r>
    </w:p>
    <w:p w14:paraId="466ADBD4" w14:textId="77777777" w:rsidR="00565383" w:rsidRDefault="003771C6">
      <w:pPr>
        <w:pStyle w:val="Indentedbullets"/>
        <w:spacing w:before="239" w:after="239" w:line="240" w:lineRule="auto"/>
        <w:textAlignment w:val="top"/>
      </w:pPr>
      <w:r>
        <w:rPr>
          <w:rFonts w:eastAsia="Calibri" w:cs="Calibri"/>
        </w:rPr>
        <w:t>Interoperabiliteit;</w:t>
      </w:r>
    </w:p>
    <w:p w14:paraId="0C802790" w14:textId="77777777" w:rsidR="00565383" w:rsidRDefault="003771C6">
      <w:pPr>
        <w:pStyle w:val="Indentedbullets"/>
        <w:spacing w:before="239" w:after="239" w:line="240" w:lineRule="auto"/>
        <w:textAlignment w:val="top"/>
      </w:pPr>
      <w:r>
        <w:rPr>
          <w:rFonts w:eastAsia="Calibri" w:cs="Calibri"/>
        </w:rPr>
        <w:t>Informatiebeveiliging en privacy;</w:t>
      </w:r>
    </w:p>
    <w:p w14:paraId="2B7A8718" w14:textId="77777777" w:rsidR="00565383" w:rsidRDefault="003771C6">
      <w:pPr>
        <w:pStyle w:val="Indentedbullets"/>
        <w:spacing w:before="239" w:after="239" w:line="240" w:lineRule="auto"/>
        <w:textAlignment w:val="top"/>
      </w:pPr>
      <w:proofErr w:type="spellStart"/>
      <w:r>
        <w:rPr>
          <w:rFonts w:eastAsia="Calibri" w:cs="Calibri"/>
        </w:rPr>
        <w:t>Dataportabiliteit</w:t>
      </w:r>
      <w:proofErr w:type="spellEnd"/>
      <w:r>
        <w:rPr>
          <w:rFonts w:eastAsia="Calibri" w:cs="Calibri"/>
        </w:rPr>
        <w:t>;</w:t>
      </w:r>
    </w:p>
    <w:p w14:paraId="169D7E03" w14:textId="77777777" w:rsidR="00565383" w:rsidRDefault="003771C6">
      <w:pPr>
        <w:pStyle w:val="Indentedbullets"/>
        <w:spacing w:before="239" w:after="239" w:line="240" w:lineRule="auto"/>
        <w:textAlignment w:val="top"/>
      </w:pPr>
      <w:r>
        <w:rPr>
          <w:rFonts w:eastAsia="Calibri" w:cs="Calibri"/>
        </w:rPr>
        <w:t>Toegankelijkheid;</w:t>
      </w:r>
    </w:p>
    <w:p w14:paraId="32F7E7D9" w14:textId="77777777" w:rsidR="00565383" w:rsidRDefault="003771C6">
      <w:pPr>
        <w:pStyle w:val="Indentedbullets"/>
        <w:spacing w:before="239" w:after="239" w:line="240" w:lineRule="auto"/>
        <w:textAlignment w:val="top"/>
      </w:pPr>
      <w:r>
        <w:rPr>
          <w:rFonts w:eastAsia="Calibri" w:cs="Calibri"/>
        </w:rPr>
        <w:t>Archivering;</w:t>
      </w:r>
    </w:p>
    <w:p w14:paraId="6B86307E" w14:textId="77777777" w:rsidR="00565383" w:rsidRDefault="003771C6">
      <w:pPr>
        <w:pStyle w:val="Indentedbullets"/>
        <w:spacing w:before="239" w:after="239" w:line="240" w:lineRule="auto"/>
        <w:textAlignment w:val="top"/>
      </w:pPr>
      <w:r>
        <w:rPr>
          <w:rFonts w:eastAsia="Calibri" w:cs="Calibri"/>
        </w:rPr>
        <w:t>Infrastructuur;</w:t>
      </w:r>
    </w:p>
    <w:p w14:paraId="15FF489D" w14:textId="77777777" w:rsidR="00565383" w:rsidRDefault="003771C6">
      <w:pPr>
        <w:pStyle w:val="Indentedbullets"/>
        <w:spacing w:before="239" w:after="239" w:line="240" w:lineRule="auto"/>
        <w:textAlignment w:val="top"/>
      </w:pPr>
      <w:r>
        <w:rPr>
          <w:rFonts w:eastAsia="Calibri" w:cs="Calibri"/>
        </w:rPr>
        <w:t>Documentatie.</w:t>
      </w:r>
    </w:p>
    <w:p w14:paraId="7D9165CE" w14:textId="77777777" w:rsidR="00565383" w:rsidRDefault="003771C6">
      <w:pPr>
        <w:pStyle w:val="ArticleLevel2"/>
        <w:spacing w:before="239" w:after="239" w:line="240" w:lineRule="auto"/>
        <w:textAlignment w:val="top"/>
      </w:pPr>
      <w:r>
        <w:rPr>
          <w:rFonts w:eastAsia="Calibri" w:cs="Calibri"/>
        </w:rPr>
        <w:t xml:space="preserve">Voor een specificatie van de Gemeentelijke ICT-Kwaliteitsnormen wordt verwezen naar: </w:t>
      </w:r>
      <w:hyperlink r:id="rId14">
        <w:r>
          <w:rPr>
            <w:rFonts w:eastAsia="Calibri" w:cs="Calibri"/>
            <w:color w:val="0000CC"/>
            <w:u w:val="single" w:color="000000"/>
          </w:rPr>
          <w:t>https://vng.nl/sites/default/files/2024-07/gemeentelijke_ict_kwaliteitsnormen_2024.pdf</w:t>
        </w:r>
      </w:hyperlink>
    </w:p>
    <w:p w14:paraId="4DFB8792" w14:textId="77777777" w:rsidR="00565383" w:rsidRDefault="003771C6">
      <w:pPr>
        <w:pStyle w:val="ArticleLevel1"/>
        <w:spacing w:before="239" w:after="239" w:line="240" w:lineRule="auto"/>
        <w:textAlignment w:val="top"/>
      </w:pPr>
      <w:r>
        <w:rPr>
          <w:rFonts w:eastAsia="Calibri" w:cs="Calibri"/>
        </w:rPr>
        <w:t>Looptijd</w:t>
      </w:r>
    </w:p>
    <w:p w14:paraId="458CD011" w14:textId="77777777" w:rsidR="00565383" w:rsidRDefault="003771C6">
      <w:pPr>
        <w:pStyle w:val="ArticleLevel2"/>
        <w:spacing w:before="239" w:after="239" w:line="240" w:lineRule="auto"/>
        <w:textAlignment w:val="top"/>
      </w:pPr>
      <w:r>
        <w:rPr>
          <w:rFonts w:eastAsia="Calibri" w:cs="Calibri"/>
        </w:rPr>
        <w:t xml:space="preserve">De Overeenkomst treedt in werking op </w:t>
      </w:r>
      <w:r>
        <w:rPr>
          <w:rFonts w:eastAsia="Calibri" w:cs="Calibri"/>
          <w:i/>
          <w:iCs/>
        </w:rPr>
        <w:t>het moment waarop deze door beide partijen is ondertekend</w:t>
      </w:r>
      <w:r>
        <w:rPr>
          <w:rFonts w:eastAsia="Calibri" w:cs="Calibri"/>
        </w:rPr>
        <w:t>.</w:t>
      </w:r>
    </w:p>
    <w:p w14:paraId="461708D2" w14:textId="77777777" w:rsidR="00565383" w:rsidRDefault="003771C6">
      <w:pPr>
        <w:pStyle w:val="ArticleLevel2"/>
        <w:spacing w:before="239" w:after="239" w:line="240" w:lineRule="auto"/>
        <w:textAlignment w:val="top"/>
      </w:pPr>
      <w:r>
        <w:rPr>
          <w:rFonts w:eastAsia="Calibri" w:cs="Calibri"/>
        </w:rPr>
        <w:t>De Overeenkomst heeft een looptijd tot vier (4) jaar na inwerkingtreding overeenkomstig lid 1 van dit artikel.</w:t>
      </w:r>
    </w:p>
    <w:p w14:paraId="7CBA48A9" w14:textId="77777777" w:rsidR="00565383" w:rsidRDefault="003771C6">
      <w:pPr>
        <w:pStyle w:val="ArticleLevel2"/>
        <w:spacing w:before="239" w:after="239" w:line="240" w:lineRule="auto"/>
        <w:textAlignment w:val="top"/>
      </w:pPr>
      <w:r>
        <w:rPr>
          <w:rFonts w:eastAsia="Calibri" w:cs="Calibri"/>
          <w:i/>
          <w:iCs/>
        </w:rPr>
        <w:t>Na afloop van de voornoemde looptijd</w:t>
      </w:r>
      <w:r>
        <w:rPr>
          <w:rFonts w:eastAsia="Calibri" w:cs="Calibri"/>
        </w:rPr>
        <w:t xml:space="preserve"> </w:t>
      </w:r>
      <w:r>
        <w:rPr>
          <w:rFonts w:eastAsia="Calibri" w:cs="Calibri"/>
          <w:i/>
          <w:iCs/>
        </w:rPr>
        <w:t>wordt de overeenkomst slechts op verzoek van Opdrachtgever</w:t>
      </w:r>
      <w:r>
        <w:rPr>
          <w:rFonts w:eastAsia="Calibri" w:cs="Calibri"/>
        </w:rPr>
        <w:t xml:space="preserve"> </w:t>
      </w:r>
      <w:r>
        <w:rPr>
          <w:rFonts w:eastAsia="Calibri" w:cs="Calibri"/>
          <w:i/>
          <w:iCs/>
        </w:rPr>
        <w:t>verlengd. Opdrachtgever geeft uiterlijk</w:t>
      </w:r>
      <w:r>
        <w:rPr>
          <w:rFonts w:eastAsia="Calibri" w:cs="Calibri"/>
        </w:rPr>
        <w:t xml:space="preserve"> </w:t>
      </w:r>
      <w:r>
        <w:rPr>
          <w:rFonts w:eastAsia="Calibri" w:cs="Calibri"/>
          <w:i/>
          <w:iCs/>
        </w:rPr>
        <w:t>zes (6) maanden</w:t>
      </w:r>
      <w:r>
        <w:rPr>
          <w:rFonts w:eastAsia="Calibri" w:cs="Calibri"/>
        </w:rPr>
        <w:t xml:space="preserve"> </w:t>
      </w:r>
      <w:r>
        <w:rPr>
          <w:rFonts w:eastAsia="Calibri" w:cs="Calibri"/>
          <w:i/>
          <w:iCs/>
        </w:rPr>
        <w:t>voor einde looptijd aan de Overeenkomst te verlengen</w:t>
      </w:r>
      <w:r>
        <w:rPr>
          <w:rFonts w:eastAsia="Calibri" w:cs="Calibri"/>
        </w:rPr>
        <w:t>.</w:t>
      </w:r>
    </w:p>
    <w:p w14:paraId="11827C93" w14:textId="462B7AFB" w:rsidR="00565383" w:rsidRDefault="003771C6">
      <w:pPr>
        <w:pStyle w:val="ArticleLevel2"/>
        <w:spacing w:before="239" w:after="239" w:line="240" w:lineRule="auto"/>
        <w:textAlignment w:val="top"/>
      </w:pPr>
      <w:r>
        <w:rPr>
          <w:rFonts w:eastAsia="Calibri" w:cs="Calibri"/>
          <w:i/>
          <w:iCs/>
        </w:rPr>
        <w:t>De Overeenkomst mag maximaal</w:t>
      </w:r>
      <w:r>
        <w:rPr>
          <w:rFonts w:eastAsia="Calibri" w:cs="Calibri"/>
        </w:rPr>
        <w:t xml:space="preserve"> </w:t>
      </w:r>
      <w:ins w:id="2" w:author="Jeroen de Ruig" w:date="2024-10-18T11:25:00Z" w16du:dateUtc="2024-10-18T09:25:00Z">
        <w:r w:rsidR="000C3189">
          <w:rPr>
            <w:rFonts w:eastAsia="Calibri" w:cs="Calibri"/>
          </w:rPr>
          <w:t>2</w:t>
        </w:r>
      </w:ins>
      <w:del w:id="3" w:author="Jeroen de Ruig" w:date="2024-10-18T11:25:00Z" w16du:dateUtc="2024-10-18T09:25:00Z">
        <w:r w:rsidDel="000C3189">
          <w:rPr>
            <w:rFonts w:eastAsia="Calibri" w:cs="Calibri"/>
            <w:i/>
            <w:iCs/>
          </w:rPr>
          <w:delText>4</w:delText>
        </w:r>
      </w:del>
      <w:r>
        <w:rPr>
          <w:rFonts w:eastAsia="Calibri" w:cs="Calibri"/>
          <w:i/>
          <w:iCs/>
        </w:rPr>
        <w:t xml:space="preserve"> maal</w:t>
      </w:r>
      <w:r>
        <w:rPr>
          <w:rFonts w:eastAsia="Calibri" w:cs="Calibri"/>
        </w:rPr>
        <w:t xml:space="preserve"> </w:t>
      </w:r>
      <w:r>
        <w:rPr>
          <w:rFonts w:eastAsia="Calibri" w:cs="Calibri"/>
          <w:i/>
          <w:iCs/>
        </w:rPr>
        <w:t>worden verlengd.</w:t>
      </w:r>
      <w:r>
        <w:rPr>
          <w:rFonts w:eastAsia="Calibri" w:cs="Calibri"/>
        </w:rPr>
        <w:t xml:space="preserve"> </w:t>
      </w:r>
    </w:p>
    <w:p w14:paraId="55F1CC92" w14:textId="06DD0DDD" w:rsidR="00565383" w:rsidRDefault="003771C6">
      <w:pPr>
        <w:pStyle w:val="ArticleLevel2"/>
        <w:spacing w:before="239" w:after="239" w:line="240" w:lineRule="auto"/>
        <w:textAlignment w:val="top"/>
      </w:pPr>
      <w:r>
        <w:rPr>
          <w:rFonts w:eastAsia="Calibri" w:cs="Calibri"/>
          <w:i/>
          <w:iCs/>
        </w:rPr>
        <w:t>Bij verlenging wordt de Overeenkomst verlengd met een periode</w:t>
      </w:r>
      <w:r>
        <w:rPr>
          <w:rFonts w:eastAsia="Calibri" w:cs="Calibri"/>
        </w:rPr>
        <w:t xml:space="preserve"> </w:t>
      </w:r>
      <w:r>
        <w:rPr>
          <w:rFonts w:eastAsia="Calibri" w:cs="Calibri"/>
          <w:i/>
          <w:iCs/>
          <w:u w:val="single" w:color="000000"/>
        </w:rPr>
        <w:t xml:space="preserve">van </w:t>
      </w:r>
      <w:del w:id="4" w:author="Jeroen de Ruig" w:date="2024-10-18T11:25:00Z" w16du:dateUtc="2024-10-18T09:25:00Z">
        <w:r w:rsidDel="000C3189">
          <w:rPr>
            <w:rFonts w:eastAsia="Calibri" w:cs="Calibri"/>
            <w:i/>
            <w:iCs/>
            <w:u w:val="single" w:color="000000"/>
          </w:rPr>
          <w:delText xml:space="preserve">één </w:delText>
        </w:r>
      </w:del>
      <w:ins w:id="5" w:author="Jeroen de Ruig" w:date="2024-10-18T11:25:00Z" w16du:dateUtc="2024-10-18T09:25:00Z">
        <w:r w:rsidR="000C3189">
          <w:rPr>
            <w:rFonts w:eastAsia="Calibri" w:cs="Calibri"/>
            <w:i/>
            <w:iCs/>
            <w:u w:val="single" w:color="000000"/>
          </w:rPr>
          <w:t xml:space="preserve">twee </w:t>
        </w:r>
      </w:ins>
      <w:r>
        <w:rPr>
          <w:rFonts w:eastAsia="Calibri" w:cs="Calibri"/>
          <w:i/>
          <w:iCs/>
          <w:u w:val="single" w:color="000000"/>
        </w:rPr>
        <w:t>(</w:t>
      </w:r>
      <w:del w:id="6" w:author="Jeroen de Ruig" w:date="2024-10-18T11:25:00Z" w16du:dateUtc="2024-10-18T09:25:00Z">
        <w:r w:rsidDel="000C3189">
          <w:rPr>
            <w:rFonts w:eastAsia="Calibri" w:cs="Calibri"/>
            <w:i/>
            <w:iCs/>
            <w:u w:val="single" w:color="000000"/>
          </w:rPr>
          <w:delText>1</w:delText>
        </w:r>
      </w:del>
      <w:ins w:id="7" w:author="Jeroen de Ruig" w:date="2024-10-18T11:25:00Z" w16du:dateUtc="2024-10-18T09:25:00Z">
        <w:r w:rsidR="000C3189">
          <w:rPr>
            <w:rFonts w:eastAsia="Calibri" w:cs="Calibri"/>
            <w:i/>
            <w:iCs/>
            <w:u w:val="single" w:color="000000"/>
          </w:rPr>
          <w:t>2</w:t>
        </w:r>
      </w:ins>
      <w:r>
        <w:rPr>
          <w:rFonts w:eastAsia="Calibri" w:cs="Calibri"/>
          <w:i/>
          <w:iCs/>
          <w:u w:val="single" w:color="000000"/>
        </w:rPr>
        <w:t>) jaar</w:t>
      </w:r>
      <w:r>
        <w:rPr>
          <w:rFonts w:eastAsia="Calibri" w:cs="Calibri"/>
        </w:rPr>
        <w:t>.</w:t>
      </w:r>
    </w:p>
    <w:p w14:paraId="3841ED95" w14:textId="77777777" w:rsidR="00565383" w:rsidRDefault="003771C6">
      <w:pPr>
        <w:pStyle w:val="ArticleLevel2"/>
        <w:spacing w:before="239" w:after="239" w:line="240" w:lineRule="auto"/>
        <w:textAlignment w:val="top"/>
      </w:pPr>
      <w:r>
        <w:rPr>
          <w:rFonts w:eastAsia="Calibri" w:cs="Calibri"/>
          <w:i/>
          <w:iCs/>
        </w:rPr>
        <w:t>De looptijd van de Gebruiksrechten is</w:t>
      </w:r>
      <w:r>
        <w:rPr>
          <w:rFonts w:eastAsia="Calibri" w:cs="Calibri"/>
        </w:rPr>
        <w:t xml:space="preserve"> </w:t>
      </w:r>
      <w:r>
        <w:rPr>
          <w:rFonts w:eastAsia="Calibri" w:cs="Calibri"/>
          <w:i/>
          <w:iCs/>
        </w:rPr>
        <w:t>gelijk aan artikel 20.3 GIBIT 2023</w:t>
      </w:r>
      <w:r>
        <w:rPr>
          <w:rFonts w:eastAsia="Calibri" w:cs="Calibri"/>
        </w:rPr>
        <w:t>.</w:t>
      </w:r>
    </w:p>
    <w:p w14:paraId="54444039" w14:textId="77777777" w:rsidR="00565383" w:rsidRDefault="003771C6">
      <w:pPr>
        <w:pStyle w:val="ArticleLevel2"/>
        <w:spacing w:before="239" w:after="239" w:line="240" w:lineRule="auto"/>
        <w:textAlignment w:val="top"/>
      </w:pPr>
      <w:r>
        <w:rPr>
          <w:rFonts w:eastAsia="Calibri" w:cs="Calibri"/>
          <w:i/>
          <w:iCs/>
        </w:rPr>
        <w:t>De looptijd van de Dienstverlening op Afstand is</w:t>
      </w:r>
      <w:r>
        <w:rPr>
          <w:rFonts w:eastAsia="Calibri" w:cs="Calibri"/>
        </w:rPr>
        <w:t xml:space="preserve"> </w:t>
      </w:r>
      <w:r>
        <w:rPr>
          <w:rFonts w:eastAsia="Calibri" w:cs="Calibri"/>
          <w:i/>
          <w:iCs/>
        </w:rPr>
        <w:t>gelijk aan de looptijd van de Overeenkomst</w:t>
      </w:r>
      <w:r>
        <w:rPr>
          <w:rFonts w:eastAsia="Calibri" w:cs="Calibri"/>
        </w:rPr>
        <w:t>.</w:t>
      </w:r>
    </w:p>
    <w:p w14:paraId="5960B567" w14:textId="77777777" w:rsidR="00565383" w:rsidRDefault="003771C6">
      <w:pPr>
        <w:spacing w:before="239" w:after="239" w:line="240" w:lineRule="auto"/>
        <w:textAlignment w:val="top"/>
      </w:pPr>
      <w:del w:id="8" w:author="Nils Verhoeven" w:date="2024-10-18T10:47:00Z" w16du:dateUtc="2024-10-18T08:47:00Z">
        <w:r w:rsidDel="00BC7894">
          <w:rPr>
            <w:rFonts w:eastAsia="Calibri" w:cs="Calibri"/>
          </w:rPr>
          <w:delText xml:space="preserve"> </w:delText>
        </w:r>
      </w:del>
    </w:p>
    <w:p w14:paraId="6E1C236E" w14:textId="77777777" w:rsidR="00565383" w:rsidRDefault="003771C6">
      <w:pPr>
        <w:pStyle w:val="ArticleLevel2"/>
        <w:spacing w:before="239" w:after="239" w:line="240" w:lineRule="auto"/>
        <w:textAlignment w:val="top"/>
      </w:pPr>
      <w:r>
        <w:rPr>
          <w:rFonts w:eastAsia="Calibri" w:cs="Calibri"/>
        </w:rPr>
        <w:t>De volgende onderdelen van de ICT Prestatie worden voor wat betreft looptijd in ieder geval als afzonderlijke Overeenkomsten beschouwd in de zin van artikel 24.3 GIBIT 2023:</w:t>
      </w:r>
    </w:p>
    <w:p w14:paraId="48882C32" w14:textId="77777777" w:rsidR="00565383" w:rsidRDefault="003771C6">
      <w:pPr>
        <w:pStyle w:val="Indentedbullets"/>
        <w:spacing w:before="239" w:after="239" w:line="240" w:lineRule="auto"/>
        <w:textAlignment w:val="top"/>
      </w:pPr>
      <w:r>
        <w:rPr>
          <w:rFonts w:eastAsia="Calibri" w:cs="Calibri"/>
        </w:rPr>
        <w:t>Verwerkersovereenkomst.</w:t>
      </w:r>
    </w:p>
    <w:p w14:paraId="2B14501C" w14:textId="050DEFB6" w:rsidR="00565383" w:rsidRDefault="00096AB5">
      <w:pPr>
        <w:pStyle w:val="ArticleLevel1"/>
        <w:spacing w:before="239" w:after="239" w:line="240" w:lineRule="auto"/>
        <w:textAlignment w:val="top"/>
      </w:pPr>
      <w:ins w:id="9" w:author="Jeroen de Ruig" w:date="2024-10-18T11:28:00Z" w16du:dateUtc="2024-10-18T09:28:00Z">
        <w:r>
          <w:rPr>
            <w:rFonts w:eastAsia="Calibri" w:cs="Calibri"/>
          </w:rPr>
          <w:lastRenderedPageBreak/>
          <w:t>Realisatie</w:t>
        </w:r>
      </w:ins>
      <w:del w:id="10" w:author="Jeroen de Ruig" w:date="2024-10-18T11:28:00Z" w16du:dateUtc="2024-10-18T09:28:00Z">
        <w:r w:rsidR="003771C6" w:rsidDel="00096AB5">
          <w:rPr>
            <w:rFonts w:eastAsia="Calibri" w:cs="Calibri"/>
          </w:rPr>
          <w:delText>Implementatie</w:delText>
        </w:r>
      </w:del>
    </w:p>
    <w:p w14:paraId="455202C3" w14:textId="054836D1" w:rsidR="00565383" w:rsidRDefault="003771C6">
      <w:pPr>
        <w:pStyle w:val="ArticleLevel2"/>
        <w:spacing w:before="239" w:after="239" w:line="240" w:lineRule="auto"/>
        <w:textAlignment w:val="top"/>
      </w:pPr>
      <w:r>
        <w:rPr>
          <w:rFonts w:eastAsia="Calibri" w:cs="Calibri"/>
        </w:rPr>
        <w:t xml:space="preserve">De </w:t>
      </w:r>
      <w:del w:id="11" w:author="Jeroen de Ruig" w:date="2024-10-18T11:29:00Z" w16du:dateUtc="2024-10-18T09:29:00Z">
        <w:r w:rsidDel="00096AB5">
          <w:rPr>
            <w:rFonts w:eastAsia="Calibri" w:cs="Calibri"/>
          </w:rPr>
          <w:delText>Implementatie</w:delText>
        </w:r>
      </w:del>
      <w:ins w:id="12" w:author="Jeroen de Ruig" w:date="2024-10-18T11:29:00Z" w16du:dateUtc="2024-10-18T09:29:00Z">
        <w:r w:rsidR="00096AB5">
          <w:rPr>
            <w:rFonts w:eastAsia="Calibri" w:cs="Calibri"/>
          </w:rPr>
          <w:t>realisatie</w:t>
        </w:r>
      </w:ins>
      <w:r>
        <w:rPr>
          <w:rFonts w:eastAsia="Calibri" w:cs="Calibri"/>
        </w:rPr>
        <w:t xml:space="preserve"> geschiedt volgens het </w:t>
      </w:r>
      <w:del w:id="13" w:author="Jeroen de Ruig" w:date="2024-10-18T11:29:00Z" w16du:dateUtc="2024-10-18T09:29:00Z">
        <w:r w:rsidDel="00096AB5">
          <w:rPr>
            <w:rFonts w:eastAsia="Calibri" w:cs="Calibri"/>
          </w:rPr>
          <w:delText>Implementatieplan</w:delText>
        </w:r>
      </w:del>
      <w:ins w:id="14" w:author="Jeroen de Ruig" w:date="2024-10-18T11:29:00Z" w16du:dateUtc="2024-10-18T09:29:00Z">
        <w:r w:rsidR="00096AB5">
          <w:rPr>
            <w:rFonts w:eastAsia="Calibri" w:cs="Calibri"/>
          </w:rPr>
          <w:t>Plan van aanpak</w:t>
        </w:r>
      </w:ins>
      <w:r>
        <w:rPr>
          <w:rFonts w:eastAsia="Calibri" w:cs="Calibri"/>
        </w:rPr>
        <w:t>, welke opgenomen is in bijlage "</w:t>
      </w:r>
      <w:del w:id="15" w:author="Jeroen de Ruig" w:date="2024-10-18T11:29:00Z" w16du:dateUtc="2024-10-18T09:29:00Z">
        <w:r w:rsidDel="006C089E">
          <w:rPr>
            <w:rFonts w:eastAsia="Calibri" w:cs="Calibri"/>
            <w:i/>
            <w:iCs/>
          </w:rPr>
          <w:delText>I</w:delText>
        </w:r>
      </w:del>
      <w:ins w:id="16" w:author="Jeroen de Ruig" w:date="2024-10-18T11:29:00Z" w16du:dateUtc="2024-10-18T09:29:00Z">
        <w:r w:rsidR="00096AB5">
          <w:rPr>
            <w:rFonts w:eastAsia="Calibri" w:cs="Calibri"/>
            <w:i/>
            <w:iCs/>
          </w:rPr>
          <w:t>Plan van aa</w:t>
        </w:r>
        <w:r w:rsidR="006C089E">
          <w:rPr>
            <w:rFonts w:eastAsia="Calibri" w:cs="Calibri"/>
            <w:i/>
            <w:iCs/>
          </w:rPr>
          <w:t>npak</w:t>
        </w:r>
      </w:ins>
      <w:del w:id="17" w:author="Jeroen de Ruig" w:date="2024-10-18T11:29:00Z" w16du:dateUtc="2024-10-18T09:29:00Z">
        <w:r w:rsidDel="006C089E">
          <w:rPr>
            <w:rFonts w:eastAsia="Calibri" w:cs="Calibri"/>
            <w:i/>
            <w:iCs/>
          </w:rPr>
          <w:delText>mplementatie- en datatransitieplan Softwarecatalogus</w:delText>
        </w:r>
      </w:del>
      <w:r>
        <w:rPr>
          <w:rFonts w:eastAsia="Calibri" w:cs="Calibri"/>
        </w:rPr>
        <w:t>".</w:t>
      </w:r>
    </w:p>
    <w:p w14:paraId="7640BC57" w14:textId="5E8DA211" w:rsidR="00565383" w:rsidRDefault="003771C6">
      <w:pPr>
        <w:pStyle w:val="ArticleLevel2"/>
        <w:spacing w:before="239" w:after="239" w:line="240" w:lineRule="auto"/>
        <w:textAlignment w:val="top"/>
      </w:pPr>
      <w:r>
        <w:rPr>
          <w:rFonts w:eastAsia="Calibri" w:cs="Calibri"/>
          <w:i/>
          <w:iCs/>
        </w:rPr>
        <w:t xml:space="preserve">De </w:t>
      </w:r>
      <w:proofErr w:type="spellStart"/>
      <w:r>
        <w:rPr>
          <w:rFonts w:eastAsia="Calibri" w:cs="Calibri"/>
          <w:i/>
          <w:iCs/>
        </w:rPr>
        <w:t>I</w:t>
      </w:r>
      <w:del w:id="18" w:author="Jeroen de Ruig" w:date="2024-10-18T11:29:00Z" w16du:dateUtc="2024-10-18T09:29:00Z">
        <w:r w:rsidDel="006C089E">
          <w:rPr>
            <w:rFonts w:eastAsia="Calibri" w:cs="Calibri"/>
            <w:i/>
            <w:iCs/>
          </w:rPr>
          <w:delText xml:space="preserve">mplementatie </w:delText>
        </w:r>
      </w:del>
      <w:ins w:id="19" w:author="Jeroen de Ruig" w:date="2024-10-18T11:30:00Z" w16du:dateUtc="2024-10-18T09:30:00Z">
        <w:r w:rsidR="006C089E">
          <w:rPr>
            <w:rFonts w:eastAsia="Calibri" w:cs="Calibri"/>
            <w:i/>
            <w:iCs/>
          </w:rPr>
          <w:t>r</w:t>
        </w:r>
      </w:ins>
      <w:ins w:id="20" w:author="Jeroen de Ruig" w:date="2024-10-18T11:29:00Z" w16du:dateUtc="2024-10-18T09:29:00Z">
        <w:r w:rsidR="006C089E">
          <w:rPr>
            <w:rFonts w:eastAsia="Calibri" w:cs="Calibri"/>
            <w:i/>
            <w:iCs/>
          </w:rPr>
          <w:t>e</w:t>
        </w:r>
      </w:ins>
      <w:ins w:id="21" w:author="Jeroen de Ruig" w:date="2024-10-18T11:30:00Z" w16du:dateUtc="2024-10-18T09:30:00Z">
        <w:r w:rsidR="006C089E">
          <w:rPr>
            <w:rFonts w:eastAsia="Calibri" w:cs="Calibri"/>
            <w:i/>
            <w:iCs/>
          </w:rPr>
          <w:t>alisatie</w:t>
        </w:r>
        <w:proofErr w:type="spellEnd"/>
        <w:r w:rsidR="006C089E">
          <w:rPr>
            <w:rFonts w:eastAsia="Calibri" w:cs="Calibri"/>
            <w:i/>
            <w:iCs/>
          </w:rPr>
          <w:t xml:space="preserve"> </w:t>
        </w:r>
      </w:ins>
      <w:r>
        <w:rPr>
          <w:rFonts w:eastAsia="Calibri" w:cs="Calibri"/>
          <w:i/>
          <w:iCs/>
        </w:rPr>
        <w:t>dient uiterlijk</w:t>
      </w:r>
      <w:r>
        <w:rPr>
          <w:rFonts w:eastAsia="Calibri" w:cs="Calibri"/>
        </w:rPr>
        <w:t xml:space="preserve"> </w:t>
      </w:r>
      <w:r>
        <w:rPr>
          <w:rFonts w:eastAsia="Calibri" w:cs="Calibri"/>
          <w:i/>
          <w:iCs/>
        </w:rPr>
        <w:t>op de einddatum uit het in lid 1 bedoelde plan te zijn voltooid</w:t>
      </w:r>
      <w:r>
        <w:rPr>
          <w:rFonts w:eastAsia="Calibri" w:cs="Calibri"/>
        </w:rPr>
        <w:t>.</w:t>
      </w:r>
    </w:p>
    <w:p w14:paraId="2C865D14" w14:textId="77777777" w:rsidR="00565383" w:rsidRDefault="003771C6">
      <w:pPr>
        <w:pStyle w:val="ArticleLevel1"/>
        <w:spacing w:before="239" w:after="239" w:line="240" w:lineRule="auto"/>
        <w:textAlignment w:val="top"/>
      </w:pPr>
      <w:r>
        <w:rPr>
          <w:rFonts w:eastAsia="Calibri" w:cs="Calibri"/>
        </w:rPr>
        <w:t>Acceptatie</w:t>
      </w:r>
    </w:p>
    <w:p w14:paraId="39AD8B54" w14:textId="77777777" w:rsidR="00565383" w:rsidRDefault="003771C6">
      <w:pPr>
        <w:pStyle w:val="ArticleLevel2"/>
        <w:spacing w:before="239" w:after="239" w:line="240" w:lineRule="auto"/>
        <w:textAlignment w:val="top"/>
      </w:pPr>
      <w:r>
        <w:rPr>
          <w:rFonts w:eastAsia="Calibri" w:cs="Calibri"/>
        </w:rPr>
        <w:t xml:space="preserve">De Acceptatieprocedure verloopt conform het in nader overleg vast te stellen testprotocol. </w:t>
      </w:r>
    </w:p>
    <w:p w14:paraId="51C6DECB" w14:textId="77777777" w:rsidR="00565383" w:rsidRDefault="003771C6">
      <w:pPr>
        <w:pStyle w:val="ArticleLevel1"/>
        <w:spacing w:before="239" w:after="239" w:line="240" w:lineRule="auto"/>
        <w:textAlignment w:val="top"/>
      </w:pPr>
      <w:r>
        <w:rPr>
          <w:rFonts w:eastAsia="Calibri" w:cs="Calibri"/>
        </w:rPr>
        <w:t>Onderhoud</w:t>
      </w:r>
    </w:p>
    <w:p w14:paraId="555E044F" w14:textId="77777777" w:rsidR="00565383" w:rsidRDefault="003771C6">
      <w:pPr>
        <w:pStyle w:val="ArticleLevel2"/>
        <w:spacing w:before="239" w:after="239" w:line="240" w:lineRule="auto"/>
        <w:textAlignment w:val="top"/>
      </w:pPr>
      <w:r>
        <w:rPr>
          <w:rFonts w:eastAsia="Calibri" w:cs="Calibri"/>
        </w:rPr>
        <w:t>Het Onderhoud is vastgesteld:</w:t>
      </w:r>
    </w:p>
    <w:p w14:paraId="12D8407D" w14:textId="77777777" w:rsidR="00565383" w:rsidRDefault="003771C6">
      <w:pPr>
        <w:pStyle w:val="Indentedbullets"/>
        <w:spacing w:before="239" w:after="239" w:line="240" w:lineRule="auto"/>
        <w:textAlignment w:val="top"/>
      </w:pPr>
      <w:r>
        <w:rPr>
          <w:rFonts w:eastAsia="Calibri" w:cs="Calibri"/>
          <w:i/>
          <w:iCs/>
        </w:rPr>
        <w:t>In een nader op te stellen overeenkomst. Artikel 10 GIBIT 2023 vormt voor onvoorziene omstandigheden het vangnet.</w:t>
      </w:r>
    </w:p>
    <w:p w14:paraId="0D2EC392" w14:textId="1974AAED" w:rsidR="00565383" w:rsidRDefault="003771C6">
      <w:pPr>
        <w:pStyle w:val="ArticleLevel2"/>
        <w:spacing w:before="239" w:after="239" w:line="240" w:lineRule="auto"/>
        <w:textAlignment w:val="top"/>
      </w:pPr>
      <w:r>
        <w:rPr>
          <w:rFonts w:eastAsia="Calibri" w:cs="Calibri"/>
          <w:i/>
          <w:iCs/>
        </w:rPr>
        <w:t>Leverancier verzorgt de Implementatie van Updates en Upgrades zodra deze beschikbaar zijn, doch zonder nadere vergoeding. Bij Implementatie van een Update zal</w:t>
      </w:r>
      <w:r>
        <w:rPr>
          <w:rFonts w:eastAsia="Calibri" w:cs="Calibri"/>
        </w:rPr>
        <w:t xml:space="preserve"> </w:t>
      </w:r>
      <w:r>
        <w:rPr>
          <w:rFonts w:eastAsia="Calibri" w:cs="Calibri"/>
          <w:i/>
          <w:iCs/>
        </w:rPr>
        <w:t>in afwijking van artikel 10.13 GIBIT 2023, een</w:t>
      </w:r>
      <w:r>
        <w:rPr>
          <w:rFonts w:eastAsia="Calibri" w:cs="Calibri"/>
        </w:rPr>
        <w:t xml:space="preserve"> </w:t>
      </w:r>
      <w:r>
        <w:rPr>
          <w:rFonts w:eastAsia="Calibri" w:cs="Calibri"/>
          <w:i/>
          <w:iCs/>
        </w:rPr>
        <w:t>Acceptatieprocedure plaatsvinden</w:t>
      </w:r>
      <w:r>
        <w:rPr>
          <w:rFonts w:eastAsia="Calibri" w:cs="Calibri"/>
        </w:rPr>
        <w:t>.</w:t>
      </w:r>
    </w:p>
    <w:p w14:paraId="56116871" w14:textId="77777777" w:rsidR="00565383" w:rsidRDefault="003771C6">
      <w:pPr>
        <w:pStyle w:val="ArticleLevel2"/>
        <w:spacing w:before="239" w:after="239" w:line="240" w:lineRule="auto"/>
        <w:textAlignment w:val="top"/>
      </w:pPr>
      <w:r>
        <w:rPr>
          <w:rFonts w:eastAsia="Calibri" w:cs="Calibri"/>
          <w:i/>
          <w:iCs/>
        </w:rPr>
        <w:t>Het hier bepaalde geldt ook ten aanzien van de onder deze Overeenkomst ontwikkelde Programmatuur.</w:t>
      </w:r>
    </w:p>
    <w:p w14:paraId="74E09DED" w14:textId="77777777" w:rsidR="00565383" w:rsidRDefault="003771C6">
      <w:pPr>
        <w:pStyle w:val="ArticleLevel1"/>
        <w:spacing w:before="239" w:after="239" w:line="240" w:lineRule="auto"/>
        <w:textAlignment w:val="top"/>
      </w:pPr>
      <w:r>
        <w:rPr>
          <w:rFonts w:eastAsia="Calibri" w:cs="Calibri"/>
        </w:rPr>
        <w:t>Gebruiksrechten</w:t>
      </w:r>
    </w:p>
    <w:p w14:paraId="681775FF" w14:textId="77777777" w:rsidR="00565383" w:rsidRDefault="003771C6">
      <w:pPr>
        <w:pStyle w:val="ArticleLevel2"/>
        <w:spacing w:before="239" w:after="239" w:line="240" w:lineRule="auto"/>
        <w:textAlignment w:val="top"/>
      </w:pPr>
      <w:r>
        <w:rPr>
          <w:rFonts w:eastAsia="Calibri" w:cs="Calibri"/>
        </w:rPr>
        <w:t>Leverancier levert Gebruiksrechten zoals gespecificeerd in de in artikel 1.1 genoemde documenten.</w:t>
      </w:r>
    </w:p>
    <w:p w14:paraId="67169CDD" w14:textId="77777777" w:rsidR="00565383" w:rsidRDefault="003771C6">
      <w:pPr>
        <w:pStyle w:val="ArticleLevel2"/>
        <w:spacing w:before="239" w:after="239" w:line="240" w:lineRule="auto"/>
        <w:textAlignment w:val="top"/>
      </w:pPr>
      <w:r>
        <w:rPr>
          <w:rFonts w:eastAsia="Calibri" w:cs="Calibri"/>
        </w:rPr>
        <w:t>[</w:t>
      </w:r>
      <w:r>
        <w:rPr>
          <w:rFonts w:eastAsia="Calibri" w:cs="Calibri"/>
          <w:b/>
          <w:bCs/>
        </w:rPr>
        <w:t>Nader overeen te komen of Leverancier al dan niet Derdenprogrammatuur gebruikt en zo ja, waar dit beschreven wordt.</w:t>
      </w:r>
      <w:r>
        <w:rPr>
          <w:rFonts w:eastAsia="Calibri" w:cs="Calibri"/>
        </w:rPr>
        <w:t>]</w:t>
      </w:r>
    </w:p>
    <w:p w14:paraId="698CB355" w14:textId="77777777" w:rsidR="00565383" w:rsidRDefault="003771C6">
      <w:pPr>
        <w:pStyle w:val="ArticleLevel1"/>
        <w:spacing w:before="239" w:after="239" w:line="240" w:lineRule="auto"/>
        <w:textAlignment w:val="top"/>
      </w:pPr>
      <w:r>
        <w:rPr>
          <w:rFonts w:eastAsia="Calibri" w:cs="Calibri"/>
        </w:rPr>
        <w:t>Dienstverlening op Afstand</w:t>
      </w:r>
    </w:p>
    <w:p w14:paraId="55C8B70B" w14:textId="5D10B52B" w:rsidR="00565383" w:rsidRDefault="003771C6">
      <w:pPr>
        <w:pStyle w:val="ArticleLevel2"/>
        <w:spacing w:before="239" w:after="239" w:line="240" w:lineRule="auto"/>
        <w:textAlignment w:val="top"/>
      </w:pPr>
      <w:r>
        <w:rPr>
          <w:rFonts w:eastAsia="Calibri" w:cs="Calibri"/>
          <w:i/>
          <w:iCs/>
        </w:rPr>
        <w:t xml:space="preserve">Op de Dienstverlening op Afstand zijn de Service Levels van toepassing zoals omschreven in een </w:t>
      </w:r>
      <w:del w:id="22" w:author="Nils Verhoeven" w:date="2024-10-18T10:49:00Z" w16du:dateUtc="2024-10-18T08:49:00Z">
        <w:r w:rsidDel="00AB61EA">
          <w:rPr>
            <w:rFonts w:eastAsia="Calibri" w:cs="Calibri"/>
            <w:i/>
            <w:iCs/>
          </w:rPr>
          <w:delText>service level</w:delText>
        </w:r>
      </w:del>
      <w:ins w:id="23" w:author="Nils Verhoeven" w:date="2024-10-18T10:49:00Z" w16du:dateUtc="2024-10-18T08:49:00Z">
        <w:r w:rsidR="00AB61EA">
          <w:rPr>
            <w:rFonts w:eastAsia="Calibri" w:cs="Calibri"/>
            <w:i/>
            <w:iCs/>
          </w:rPr>
          <w:t>servicelevel</w:t>
        </w:r>
      </w:ins>
      <w:r>
        <w:rPr>
          <w:rFonts w:eastAsia="Calibri" w:cs="Calibri"/>
          <w:i/>
          <w:iCs/>
        </w:rPr>
        <w:t xml:space="preserve"> agreement.</w:t>
      </w:r>
    </w:p>
    <w:p w14:paraId="102301CF" w14:textId="5DD13A43" w:rsidR="00565383" w:rsidRDefault="003771C6">
      <w:pPr>
        <w:pStyle w:val="ArticleLevel2"/>
        <w:spacing w:before="239" w:after="239" w:line="240" w:lineRule="auto"/>
        <w:textAlignment w:val="top"/>
      </w:pPr>
      <w:r>
        <w:rPr>
          <w:rFonts w:eastAsia="Calibri" w:cs="Calibri"/>
          <w:i/>
          <w:iCs/>
        </w:rPr>
        <w:t>De continuïteitsafspraken zijn nader gespecificeerd in</w:t>
      </w:r>
      <w:r>
        <w:rPr>
          <w:rFonts w:eastAsia="Calibri" w:cs="Calibri"/>
        </w:rPr>
        <w:t xml:space="preserve"> </w:t>
      </w:r>
      <w:r>
        <w:rPr>
          <w:rFonts w:eastAsia="Calibri" w:cs="Calibri"/>
          <w:i/>
          <w:iCs/>
        </w:rPr>
        <w:t xml:space="preserve">de </w:t>
      </w:r>
      <w:del w:id="24" w:author="Nils Verhoeven" w:date="2024-10-18T10:49:00Z" w16du:dateUtc="2024-10-18T08:49:00Z">
        <w:r w:rsidDel="00AB61EA">
          <w:rPr>
            <w:rFonts w:eastAsia="Calibri" w:cs="Calibri"/>
            <w:i/>
            <w:iCs/>
          </w:rPr>
          <w:delText>service level</w:delText>
        </w:r>
      </w:del>
      <w:ins w:id="25" w:author="Nils Verhoeven" w:date="2024-10-18T10:49:00Z" w16du:dateUtc="2024-10-18T08:49:00Z">
        <w:r w:rsidR="00AB61EA">
          <w:rPr>
            <w:rFonts w:eastAsia="Calibri" w:cs="Calibri"/>
            <w:i/>
            <w:iCs/>
          </w:rPr>
          <w:t>servicelevel</w:t>
        </w:r>
      </w:ins>
      <w:r>
        <w:rPr>
          <w:rFonts w:eastAsia="Calibri" w:cs="Calibri"/>
          <w:i/>
          <w:iCs/>
        </w:rPr>
        <w:t xml:space="preserve"> agreement</w:t>
      </w:r>
      <w:r>
        <w:rPr>
          <w:rFonts w:eastAsia="Calibri" w:cs="Calibri"/>
        </w:rPr>
        <w:t>.</w:t>
      </w:r>
    </w:p>
    <w:p w14:paraId="2A090963" w14:textId="77777777" w:rsidR="00565383" w:rsidRDefault="003771C6">
      <w:pPr>
        <w:pStyle w:val="ArticleLevel2"/>
        <w:spacing w:before="239" w:after="239" w:line="240" w:lineRule="auto"/>
        <w:textAlignment w:val="top"/>
      </w:pPr>
      <w:r>
        <w:rPr>
          <w:rFonts w:eastAsia="Calibri" w:cs="Calibri"/>
          <w:i/>
          <w:iCs/>
        </w:rPr>
        <w:t>In navolging van artikel 35 GIBIT 2023 is de TPM-verklaring bijgesloten in de bijlage bij de Overeenkomst "TPM-verklaring"</w:t>
      </w:r>
      <w:r>
        <w:rPr>
          <w:rFonts w:eastAsia="Calibri" w:cs="Calibri"/>
        </w:rPr>
        <w:t>.</w:t>
      </w:r>
    </w:p>
    <w:p w14:paraId="37B9F4BB" w14:textId="77777777" w:rsidR="00565383" w:rsidRDefault="003771C6">
      <w:pPr>
        <w:pStyle w:val="ArticleLevel1"/>
        <w:spacing w:before="239" w:after="239" w:line="240" w:lineRule="auto"/>
        <w:textAlignment w:val="top"/>
      </w:pPr>
      <w:r>
        <w:rPr>
          <w:rFonts w:eastAsia="Calibri" w:cs="Calibri"/>
        </w:rPr>
        <w:t>Exit-plan</w:t>
      </w:r>
    </w:p>
    <w:p w14:paraId="73EE74A2" w14:textId="397AEEDD" w:rsidR="00565383" w:rsidRDefault="003771C6">
      <w:pPr>
        <w:pStyle w:val="ArticleLevel2"/>
        <w:spacing w:before="239" w:after="239" w:line="240" w:lineRule="auto"/>
        <w:textAlignment w:val="top"/>
      </w:pPr>
      <w:r>
        <w:rPr>
          <w:rFonts w:eastAsia="Calibri" w:cs="Calibri"/>
        </w:rPr>
        <w:lastRenderedPageBreak/>
        <w:t xml:space="preserve">Leverancier verplicht zich reeds nu </w:t>
      </w:r>
      <w:r>
        <w:rPr>
          <w:rFonts w:eastAsia="Calibri" w:cs="Calibri"/>
          <w:b/>
          <w:bCs/>
        </w:rPr>
        <w:t>uiterlijk binnen drie (3) maanden</w:t>
      </w:r>
      <w:r>
        <w:rPr>
          <w:rFonts w:eastAsia="Calibri" w:cs="Calibri"/>
        </w:rPr>
        <w:t xml:space="preserve"> </w:t>
      </w:r>
      <w:ins w:id="26" w:author="Jeroen de Ruig" w:date="2024-10-18T11:32:00Z" w16du:dateUtc="2024-10-18T09:32:00Z">
        <w:r w:rsidR="002E32CC">
          <w:rPr>
            <w:rFonts w:eastAsia="Calibri" w:cs="Calibri"/>
          </w:rPr>
          <w:t xml:space="preserve">na realisatie </w:t>
        </w:r>
        <w:r w:rsidR="00D16C9C">
          <w:rPr>
            <w:rFonts w:eastAsia="Calibri" w:cs="Calibri"/>
          </w:rPr>
          <w:t xml:space="preserve">van de Softwarecatalogus </w:t>
        </w:r>
      </w:ins>
      <w:r>
        <w:rPr>
          <w:rFonts w:eastAsia="Calibri" w:cs="Calibri"/>
        </w:rPr>
        <w:t xml:space="preserve">een exit-plan als bedoeld in artikel 26 GIBIT 2023 op te stellen. </w:t>
      </w:r>
      <w:r>
        <w:rPr>
          <w:rFonts w:eastAsia="Calibri" w:cs="Calibri"/>
          <w:i/>
          <w:iCs/>
        </w:rPr>
        <w:t xml:space="preserve">Het exit-plan wordt </w:t>
      </w:r>
      <w:ins w:id="27" w:author="Jeroen de Ruig" w:date="2024-10-18T11:32:00Z" w16du:dateUtc="2024-10-18T09:32:00Z">
        <w:r w:rsidR="00D16C9C">
          <w:rPr>
            <w:rFonts w:eastAsia="Calibri" w:cs="Calibri"/>
            <w:i/>
            <w:iCs/>
          </w:rPr>
          <w:t xml:space="preserve"> dan </w:t>
        </w:r>
      </w:ins>
      <w:r>
        <w:rPr>
          <w:rFonts w:eastAsia="Calibri" w:cs="Calibri"/>
          <w:i/>
          <w:iCs/>
        </w:rPr>
        <w:t>nader uitgewerkt in</w:t>
      </w:r>
      <w:r>
        <w:rPr>
          <w:rFonts w:eastAsia="Calibri" w:cs="Calibri"/>
        </w:rPr>
        <w:t xml:space="preserve"> </w:t>
      </w:r>
      <w:r>
        <w:rPr>
          <w:rFonts w:eastAsia="Calibri" w:cs="Calibri"/>
          <w:i/>
          <w:iCs/>
        </w:rPr>
        <w:t>bijlage "</w:t>
      </w:r>
      <w:proofErr w:type="spellStart"/>
      <w:r>
        <w:rPr>
          <w:rFonts w:eastAsia="Calibri" w:cs="Calibri"/>
          <w:i/>
          <w:iCs/>
        </w:rPr>
        <w:t>Exitplan</w:t>
      </w:r>
      <w:proofErr w:type="spellEnd"/>
      <w:r>
        <w:rPr>
          <w:rFonts w:eastAsia="Calibri" w:cs="Calibri"/>
          <w:i/>
          <w:iCs/>
        </w:rPr>
        <w:t xml:space="preserve"> Softwarecatalogus</w:t>
      </w:r>
      <w:r>
        <w:rPr>
          <w:rFonts w:eastAsia="Calibri" w:cs="Calibri"/>
        </w:rPr>
        <w:t>".</w:t>
      </w:r>
    </w:p>
    <w:p w14:paraId="1DFD6EBA" w14:textId="77777777" w:rsidR="00565383" w:rsidRDefault="003771C6">
      <w:pPr>
        <w:pStyle w:val="ArticleLevel1"/>
        <w:spacing w:before="239" w:after="239" w:line="240" w:lineRule="auto"/>
        <w:textAlignment w:val="top"/>
      </w:pPr>
      <w:r>
        <w:rPr>
          <w:rFonts w:eastAsia="Calibri" w:cs="Calibri"/>
        </w:rPr>
        <w:t>Intellectuele eigendom</w:t>
      </w:r>
      <w:r>
        <w:rPr>
          <w:rFonts w:eastAsia="Calibri" w:cs="Calibri"/>
        </w:rPr>
        <w:br/>
        <w:t xml:space="preserve"> </w:t>
      </w:r>
    </w:p>
    <w:p w14:paraId="1E8DA36C" w14:textId="66E62B91" w:rsidR="00565383" w:rsidRDefault="003771C6">
      <w:pPr>
        <w:pStyle w:val="ArticleLevel2"/>
        <w:spacing w:before="239" w:after="239" w:line="240" w:lineRule="auto"/>
        <w:textAlignment w:val="top"/>
      </w:pPr>
      <w:r>
        <w:rPr>
          <w:rFonts w:eastAsia="Calibri" w:cs="Calibri"/>
        </w:rPr>
        <w:t xml:space="preserve">Het te ontwikkelen maatwerk </w:t>
      </w:r>
      <w:r>
        <w:rPr>
          <w:rFonts w:eastAsia="Calibri" w:cs="Calibri"/>
          <w:i/>
          <w:iCs/>
        </w:rPr>
        <w:t>is beschreven in bijlage "</w:t>
      </w:r>
      <w:ins w:id="28" w:author="Jeroen de Ruig" w:date="2024-10-18T11:33:00Z" w16du:dateUtc="2024-10-18T09:33:00Z">
        <w:r w:rsidR="009C5D4D">
          <w:rPr>
            <w:rFonts w:eastAsia="Calibri" w:cs="Calibri"/>
            <w:i/>
            <w:iCs/>
          </w:rPr>
          <w:t xml:space="preserve">Plan van aanpak </w:t>
        </w:r>
      </w:ins>
      <w:del w:id="29" w:author="Jeroen de Ruig" w:date="2024-10-18T11:33:00Z" w16du:dateUtc="2024-10-18T09:33:00Z">
        <w:r w:rsidDel="00DC67DB">
          <w:rPr>
            <w:rFonts w:eastAsia="Calibri" w:cs="Calibri"/>
            <w:i/>
            <w:iCs/>
          </w:rPr>
          <w:delText>Overzicht configuratie architectuur Softwarecatalogu</w:delText>
        </w:r>
        <w:r w:rsidDel="009C5D4D">
          <w:rPr>
            <w:rFonts w:eastAsia="Calibri" w:cs="Calibri"/>
            <w:i/>
            <w:iCs/>
          </w:rPr>
          <w:delText>s</w:delText>
        </w:r>
        <w:r w:rsidDel="009C5D4D">
          <w:rPr>
            <w:rFonts w:eastAsia="Calibri" w:cs="Calibri"/>
          </w:rPr>
          <w:delText>"</w:delText>
        </w:r>
      </w:del>
      <w:r>
        <w:rPr>
          <w:rFonts w:eastAsia="Calibri" w:cs="Calibri"/>
        </w:rPr>
        <w:t>.</w:t>
      </w:r>
    </w:p>
    <w:p w14:paraId="3AC33582" w14:textId="77777777" w:rsidR="00565383" w:rsidRDefault="003771C6">
      <w:pPr>
        <w:pStyle w:val="ArticleLevel1"/>
        <w:spacing w:before="239" w:after="239" w:line="240" w:lineRule="auto"/>
        <w:textAlignment w:val="top"/>
      </w:pPr>
      <w:r>
        <w:rPr>
          <w:rFonts w:eastAsia="Calibri" w:cs="Calibri"/>
        </w:rPr>
        <w:t>Verwerking van persoonsgegevens</w:t>
      </w:r>
    </w:p>
    <w:p w14:paraId="6DE89CCF" w14:textId="77777777" w:rsidR="00565383" w:rsidRDefault="003771C6">
      <w:pPr>
        <w:pStyle w:val="ArticleLevel2"/>
        <w:spacing w:before="239" w:after="239" w:line="240" w:lineRule="auto"/>
        <w:textAlignment w:val="top"/>
      </w:pPr>
      <w:r>
        <w:rPr>
          <w:rFonts w:eastAsia="Calibri" w:cs="Calibri"/>
        </w:rPr>
        <w:t>Leverancier handelt als verwerker in de zin van de Algemene verordening gegevensbescherming.</w:t>
      </w:r>
    </w:p>
    <w:p w14:paraId="0FD49036" w14:textId="7017E8FB" w:rsidR="00565383" w:rsidRDefault="003771C6">
      <w:pPr>
        <w:pStyle w:val="ArticleLevel2"/>
        <w:spacing w:before="239" w:after="239" w:line="240" w:lineRule="auto"/>
        <w:textAlignment w:val="top"/>
      </w:pPr>
      <w:r>
        <w:rPr>
          <w:rFonts w:eastAsia="Calibri" w:cs="Calibri"/>
        </w:rPr>
        <w:t xml:space="preserve">De standaard Verwerkersovereenkomst is opgenomen in </w:t>
      </w:r>
      <w:r w:rsidR="00E662EC">
        <w:rPr>
          <w:rFonts w:eastAsia="Calibri" w:cs="Calibri"/>
        </w:rPr>
        <w:t>B</w:t>
      </w:r>
      <w:r>
        <w:rPr>
          <w:rFonts w:eastAsia="Calibri" w:cs="Calibri"/>
        </w:rPr>
        <w:t xml:space="preserve">ijlage </w:t>
      </w:r>
      <w:r w:rsidR="007652A1">
        <w:rPr>
          <w:rFonts w:eastAsia="Calibri" w:cs="Calibri"/>
        </w:rPr>
        <w:t>7</w:t>
      </w:r>
      <w:r>
        <w:rPr>
          <w:rFonts w:eastAsia="Calibri" w:cs="Calibri"/>
        </w:rPr>
        <w:t xml:space="preserve"> - Verwerkersovereenkomst.</w:t>
      </w:r>
    </w:p>
    <w:p w14:paraId="68AD2761" w14:textId="77777777" w:rsidR="00565383" w:rsidRDefault="003771C6">
      <w:pPr>
        <w:pStyle w:val="ArticleLevel2"/>
        <w:spacing w:before="239" w:after="239" w:line="240" w:lineRule="auto"/>
        <w:textAlignment w:val="top"/>
      </w:pPr>
      <w:r>
        <w:rPr>
          <w:rFonts w:eastAsia="Calibri" w:cs="Calibri"/>
        </w:rPr>
        <w:t xml:space="preserve">De Leverancier zal, behoudens op haar rustende wettelijke (archief)verplichtingen, alle persoonsgegevens na beëindiging van de overeenkomst, per ommegaande kosteloos retourneren aan de Opdrachtgever en, indien de Opdrachtgever daartoe opdracht heeft gegeven, wissen en uit haar systemen (incl. back-ups) verwijderen dan wel vernietigen op de wijze als door de Opdrachtgever bepaald. De vernietiging moet, binnen nader overeen te komen termijn, uitgevoerd worden en hiervan wordt een verslag gemaakt. </w:t>
      </w:r>
    </w:p>
    <w:p w14:paraId="55CCA42E" w14:textId="77777777" w:rsidR="00565383" w:rsidRDefault="003771C6">
      <w:pPr>
        <w:pStyle w:val="ArticleLevel2"/>
        <w:spacing w:before="239" w:after="239" w:line="240" w:lineRule="auto"/>
        <w:textAlignment w:val="top"/>
      </w:pPr>
      <w:r>
        <w:rPr>
          <w:rFonts w:eastAsia="Calibri" w:cs="Calibri"/>
        </w:rPr>
        <w:t xml:space="preserve">De Leverancier zal alle </w:t>
      </w:r>
      <w:proofErr w:type="spellStart"/>
      <w:r>
        <w:rPr>
          <w:rFonts w:eastAsia="Calibri" w:cs="Calibri"/>
        </w:rPr>
        <w:t>subverwerkers</w:t>
      </w:r>
      <w:proofErr w:type="spellEnd"/>
      <w:r>
        <w:rPr>
          <w:rFonts w:eastAsia="Calibri" w:cs="Calibri"/>
        </w:rPr>
        <w:t xml:space="preserve"> die betrokken zijn bij de verwerking van de persoonsgegevens op de hoogte stellen van de beëindiging van de overeenkomst en zal waarborgen dat alle </w:t>
      </w:r>
      <w:proofErr w:type="spellStart"/>
      <w:r>
        <w:rPr>
          <w:rFonts w:eastAsia="Calibri" w:cs="Calibri"/>
        </w:rPr>
        <w:t>subverwerkers</w:t>
      </w:r>
      <w:proofErr w:type="spellEnd"/>
      <w:r>
        <w:rPr>
          <w:rFonts w:eastAsia="Calibri" w:cs="Calibri"/>
        </w:rPr>
        <w:t xml:space="preserve"> de persoonsgegevens retourneren, verwijderen dan wel (laten) vernietigen, zoals in het vorige lid bepaald.</w:t>
      </w:r>
    </w:p>
    <w:p w14:paraId="26C360CA" w14:textId="77777777" w:rsidR="00565383" w:rsidRDefault="003771C6">
      <w:pPr>
        <w:pStyle w:val="ArticleLevel1"/>
        <w:spacing w:before="239" w:after="239" w:line="240" w:lineRule="auto"/>
        <w:textAlignment w:val="top"/>
      </w:pPr>
      <w:r>
        <w:rPr>
          <w:rFonts w:eastAsia="Calibri" w:cs="Calibri"/>
        </w:rPr>
        <w:br/>
        <w:t>Vergoedingen</w:t>
      </w:r>
    </w:p>
    <w:p w14:paraId="3064E453" w14:textId="32317FDE" w:rsidR="00565383" w:rsidRDefault="003771C6">
      <w:pPr>
        <w:pStyle w:val="ArticleLevel2"/>
        <w:spacing w:before="239" w:after="239" w:line="240" w:lineRule="auto"/>
        <w:textAlignment w:val="top"/>
      </w:pPr>
      <w:r>
        <w:rPr>
          <w:rFonts w:eastAsia="Calibri" w:cs="Calibri"/>
          <w:i/>
          <w:iCs/>
        </w:rPr>
        <w:t>De vergoeding van het Onderhoud is nader gespecificeerd in</w:t>
      </w:r>
      <w:r>
        <w:rPr>
          <w:rFonts w:eastAsia="Calibri" w:cs="Calibri"/>
        </w:rPr>
        <w:t xml:space="preserve"> </w:t>
      </w:r>
      <w:r>
        <w:rPr>
          <w:rFonts w:eastAsia="Calibri" w:cs="Calibri"/>
          <w:i/>
          <w:iCs/>
        </w:rPr>
        <w:t xml:space="preserve">de </w:t>
      </w:r>
      <w:del w:id="30" w:author="Jeroen de Ruig" w:date="2024-10-18T11:34:00Z" w16du:dateUtc="2024-10-18T09:34:00Z">
        <w:r w:rsidDel="00A8605E">
          <w:rPr>
            <w:rFonts w:eastAsia="Calibri" w:cs="Calibri"/>
            <w:i/>
            <w:iCs/>
          </w:rPr>
          <w:delText>onderhoudsovereenkomst</w:delText>
        </w:r>
      </w:del>
      <w:ins w:id="31" w:author="Jeroen de Ruig" w:date="2024-10-18T11:34:00Z" w16du:dateUtc="2024-10-18T09:34:00Z">
        <w:r w:rsidR="00A8605E">
          <w:rPr>
            <w:rFonts w:eastAsia="Calibri" w:cs="Calibri"/>
            <w:i/>
            <w:iCs/>
          </w:rPr>
          <w:t xml:space="preserve"> D</w:t>
        </w:r>
        <w:r w:rsidR="00F654F1">
          <w:rPr>
            <w:rFonts w:eastAsia="Calibri" w:cs="Calibri"/>
            <w:i/>
            <w:iCs/>
          </w:rPr>
          <w:t>FA</w:t>
        </w:r>
      </w:ins>
      <w:r>
        <w:rPr>
          <w:rFonts w:eastAsia="Calibri" w:cs="Calibri"/>
        </w:rPr>
        <w:t>.</w:t>
      </w:r>
    </w:p>
    <w:p w14:paraId="29980DCF" w14:textId="77777777" w:rsidR="00565383" w:rsidRDefault="003771C6">
      <w:pPr>
        <w:pStyle w:val="ArticleLevel2"/>
        <w:spacing w:before="239" w:after="239" w:line="240" w:lineRule="auto"/>
        <w:textAlignment w:val="top"/>
      </w:pPr>
      <w:r>
        <w:rPr>
          <w:rFonts w:eastAsia="Calibri" w:cs="Calibri"/>
        </w:rPr>
        <w:t>De vergoeding voor de Gebruiksrechten is nader gespecificeerd in de bepaling hieronder.</w:t>
      </w:r>
    </w:p>
    <w:p w14:paraId="495686E1" w14:textId="7EC24D3A" w:rsidR="00565383" w:rsidRDefault="003771C6">
      <w:pPr>
        <w:pStyle w:val="ArticleLevel2"/>
        <w:spacing w:before="239" w:after="239" w:line="240" w:lineRule="auto"/>
        <w:textAlignment w:val="top"/>
      </w:pPr>
      <w:r>
        <w:rPr>
          <w:rFonts w:eastAsia="Calibri" w:cs="Calibri"/>
        </w:rPr>
        <w:t>Ten aanzien van de vergoeding van de Gebruiksrechten is het volgende overeengekomen:</w:t>
      </w:r>
      <w:r>
        <w:rPr>
          <w:rFonts w:eastAsia="Calibri" w:cs="Calibri"/>
        </w:rPr>
        <w:br/>
        <w:t>0,00.</w:t>
      </w:r>
      <w:ins w:id="32" w:author="Jeroen de Ruig" w:date="2024-10-18T11:35:00Z" w16du:dateUtc="2024-10-18T09:35:00Z">
        <w:r w:rsidR="009966FB">
          <w:rPr>
            <w:rFonts w:eastAsia="Calibri" w:cs="Calibri"/>
          </w:rPr>
          <w:t xml:space="preserve"> </w:t>
        </w:r>
        <w:r w:rsidR="00C27AF7">
          <w:rPr>
            <w:rFonts w:eastAsia="Calibri" w:cs="Calibri"/>
          </w:rPr>
          <w:t>Dit wordt na</w:t>
        </w:r>
      </w:ins>
      <w:ins w:id="33" w:author="Jeroen de Ruig" w:date="2024-10-18T11:36:00Z" w16du:dateUtc="2024-10-18T09:36:00Z">
        <w:r w:rsidR="00C27AF7">
          <w:rPr>
            <w:rFonts w:eastAsia="Calibri" w:cs="Calibri"/>
          </w:rPr>
          <w:t xml:space="preserve">der bepaald op basis van de aanbieding en overeenkomst tussen inschrijver en VNG-R. </w:t>
        </w:r>
      </w:ins>
    </w:p>
    <w:p w14:paraId="178146EC" w14:textId="77777777" w:rsidR="00565383" w:rsidRDefault="003771C6">
      <w:pPr>
        <w:pStyle w:val="ArticleLevel2"/>
        <w:spacing w:before="239" w:after="239" w:line="240" w:lineRule="auto"/>
        <w:textAlignment w:val="top"/>
      </w:pPr>
      <w:r>
        <w:rPr>
          <w:rFonts w:eastAsia="Calibri" w:cs="Calibri"/>
        </w:rPr>
        <w:lastRenderedPageBreak/>
        <w:t>Na ingebruikname voor productieve doeleinden wordt zeventig (70) % van de vergoeding voor de Gebruiksrechten opeisbaar.</w:t>
      </w:r>
    </w:p>
    <w:p w14:paraId="558A95C3" w14:textId="7C48F3A3" w:rsidR="00565383" w:rsidRDefault="003771C6">
      <w:pPr>
        <w:pStyle w:val="ArticleLevel2"/>
        <w:spacing w:before="239" w:after="239" w:line="240" w:lineRule="auto"/>
        <w:textAlignment w:val="top"/>
      </w:pPr>
      <w:r>
        <w:rPr>
          <w:rFonts w:eastAsia="Calibri" w:cs="Calibri"/>
        </w:rPr>
        <w:t xml:space="preserve">De vergoeding voor de Hosting-diensten is nader gespecificeerd in de </w:t>
      </w:r>
      <w:del w:id="34" w:author="Nils Verhoeven" w:date="2024-10-18T10:51:00Z" w16du:dateUtc="2024-10-18T08:51:00Z">
        <w:r w:rsidDel="00910FF0">
          <w:rPr>
            <w:rFonts w:eastAsia="Calibri" w:cs="Calibri"/>
          </w:rPr>
          <w:delText>service level</w:delText>
        </w:r>
      </w:del>
      <w:ins w:id="35" w:author="Nils Verhoeven" w:date="2024-10-18T10:51:00Z" w16du:dateUtc="2024-10-18T08:51:00Z">
        <w:r w:rsidR="00910FF0">
          <w:rPr>
            <w:rFonts w:eastAsia="Calibri" w:cs="Calibri"/>
          </w:rPr>
          <w:t>servicelevel</w:t>
        </w:r>
      </w:ins>
      <w:r>
        <w:rPr>
          <w:rFonts w:eastAsia="Calibri" w:cs="Calibri"/>
        </w:rPr>
        <w:t xml:space="preserve"> agreement.</w:t>
      </w:r>
    </w:p>
    <w:p w14:paraId="40A0455D" w14:textId="77777777" w:rsidR="00565383" w:rsidRDefault="003771C6">
      <w:pPr>
        <w:pStyle w:val="ArticleLevel2"/>
        <w:spacing w:before="239" w:after="239" w:line="240" w:lineRule="auto"/>
        <w:textAlignment w:val="top"/>
      </w:pPr>
      <w:r>
        <w:rPr>
          <w:rFonts w:eastAsia="Calibri" w:cs="Calibri"/>
        </w:rPr>
        <w:t>Het exit-plan maakt onderdeel uit van de dienstverlening en daarom is er geen aanvullende vergoeding verschuldigd.</w:t>
      </w:r>
    </w:p>
    <w:p w14:paraId="5F91CD5C" w14:textId="77777777" w:rsidR="00565383" w:rsidRDefault="003771C6">
      <w:pPr>
        <w:pStyle w:val="ArticleLevel2"/>
        <w:spacing w:before="239" w:after="239" w:line="240" w:lineRule="auto"/>
        <w:textAlignment w:val="top"/>
      </w:pPr>
      <w:r>
        <w:rPr>
          <w:rFonts w:eastAsia="Calibri" w:cs="Calibri"/>
        </w:rPr>
        <w:t>De vergoeding voor de te ontwikkelen Programmatuur is nader gespecificeerd in een financiële bijlage.</w:t>
      </w:r>
    </w:p>
    <w:p w14:paraId="778034AF" w14:textId="77777777" w:rsidR="00565383" w:rsidRDefault="003771C6">
      <w:pPr>
        <w:pStyle w:val="ArticleLevel2"/>
        <w:spacing w:before="239" w:after="239" w:line="240" w:lineRule="auto"/>
        <w:textAlignment w:val="top"/>
      </w:pPr>
      <w:r>
        <w:rPr>
          <w:rFonts w:eastAsia="Calibri" w:cs="Calibri"/>
        </w:rPr>
        <w:t>De vergoeding voor de Implementatie is nader gespecificeerd in de bepaling hieronder.</w:t>
      </w:r>
    </w:p>
    <w:p w14:paraId="0C721DDB" w14:textId="77777777" w:rsidR="00565383" w:rsidRDefault="003771C6">
      <w:pPr>
        <w:pStyle w:val="ArticleLevel2"/>
        <w:spacing w:before="239" w:after="239" w:line="240" w:lineRule="auto"/>
        <w:textAlignment w:val="top"/>
      </w:pPr>
      <w:r>
        <w:rPr>
          <w:rFonts w:eastAsia="Calibri" w:cs="Calibri"/>
        </w:rPr>
        <w:t>Ten aanzien van de vergoeding voor de Implementatie is het volgende overeengekomen:</w:t>
      </w:r>
      <w:r>
        <w:rPr>
          <w:rFonts w:eastAsia="Calibri" w:cs="Calibri"/>
        </w:rPr>
        <w:br/>
        <w:t>0,00.</w:t>
      </w:r>
    </w:p>
    <w:p w14:paraId="10F00CD7" w14:textId="0BB6BDCD" w:rsidR="00565383" w:rsidRDefault="006448C1">
      <w:pPr>
        <w:pStyle w:val="ArticleLevel2"/>
        <w:spacing w:before="239" w:after="239" w:line="240" w:lineRule="auto"/>
        <w:textAlignment w:val="top"/>
      </w:pPr>
      <w:ins w:id="36" w:author="Jeroen de Ruig" w:date="2024-10-18T11:38:00Z" w16du:dateUtc="2024-10-18T09:38:00Z">
        <w:r>
          <w:rPr>
            <w:rFonts w:eastAsia="Calibri" w:cs="Calibri"/>
          </w:rPr>
          <w:t xml:space="preserve">De </w:t>
        </w:r>
      </w:ins>
      <w:del w:id="37" w:author="Jeroen de Ruig" w:date="2024-10-18T11:38:00Z" w16du:dateUtc="2024-10-18T09:38:00Z">
        <w:r w:rsidR="003771C6" w:rsidDel="006448C1">
          <w:rPr>
            <w:rFonts w:eastAsia="Calibri" w:cs="Calibri"/>
          </w:rPr>
          <w:delText xml:space="preserve">Van de eenmalige </w:delText>
        </w:r>
      </w:del>
      <w:r w:rsidR="003771C6">
        <w:rPr>
          <w:rFonts w:eastAsia="Calibri" w:cs="Calibri"/>
        </w:rPr>
        <w:t xml:space="preserve">Vergoeding </w:t>
      </w:r>
      <w:ins w:id="38" w:author="Jeroen de Ruig" w:date="2024-10-18T11:38:00Z" w16du:dateUtc="2024-10-18T09:38:00Z">
        <w:r>
          <w:rPr>
            <w:rFonts w:eastAsia="Calibri" w:cs="Calibri"/>
          </w:rPr>
          <w:t>van het uitgevoerd werk en opgeleverde functionaliteit wordt nader over</w:t>
        </w:r>
      </w:ins>
      <w:ins w:id="39" w:author="Jeroen de Ruig" w:date="2024-10-18T11:39:00Z" w16du:dateUtc="2024-10-18T09:39:00Z">
        <w:r>
          <w:rPr>
            <w:rFonts w:eastAsia="Calibri" w:cs="Calibri"/>
          </w:rPr>
          <w:t xml:space="preserve">eengekomen tussen </w:t>
        </w:r>
        <w:r w:rsidR="00D03E8B">
          <w:rPr>
            <w:rFonts w:eastAsia="Calibri" w:cs="Calibri"/>
          </w:rPr>
          <w:t xml:space="preserve">VNG R en inschrijver. </w:t>
        </w:r>
      </w:ins>
      <w:del w:id="40" w:author="Jeroen de Ruig" w:date="2024-10-18T11:39:00Z" w16du:dateUtc="2024-10-18T09:39:00Z">
        <w:r w:rsidR="003771C6" w:rsidDel="00D03E8B">
          <w:rPr>
            <w:rFonts w:eastAsia="Calibri" w:cs="Calibri"/>
          </w:rPr>
          <w:delText>is dertig (30) % eerst opeisbaar na integrale Acceptatie.</w:delText>
        </w:r>
      </w:del>
    </w:p>
    <w:p w14:paraId="64294302" w14:textId="77777777" w:rsidR="00565383" w:rsidRDefault="003771C6">
      <w:pPr>
        <w:pStyle w:val="ArticleLevel2"/>
        <w:spacing w:before="239" w:after="239" w:line="240" w:lineRule="auto"/>
        <w:textAlignment w:val="top"/>
      </w:pPr>
      <w:r>
        <w:rPr>
          <w:rFonts w:eastAsia="Calibri" w:cs="Calibri"/>
        </w:rPr>
        <w:t xml:space="preserve">Leverancier verzendt de factuur aan Opdrachtgever elektronisch als </w:t>
      </w:r>
      <w:proofErr w:type="spellStart"/>
      <w:r>
        <w:rPr>
          <w:rFonts w:eastAsia="Calibri" w:cs="Calibri"/>
        </w:rPr>
        <w:t>PDF-bestand</w:t>
      </w:r>
      <w:proofErr w:type="spellEnd"/>
      <w:r>
        <w:rPr>
          <w:rFonts w:eastAsia="Calibri" w:cs="Calibri"/>
        </w:rPr>
        <w:t xml:space="preserve"> naar invoice@vng.nl.</w:t>
      </w:r>
    </w:p>
    <w:p w14:paraId="1DFC98B1" w14:textId="77777777" w:rsidR="00565383" w:rsidRDefault="003771C6">
      <w:pPr>
        <w:pStyle w:val="ArticleLevel2"/>
        <w:spacing w:before="239" w:after="239" w:line="240" w:lineRule="auto"/>
        <w:textAlignment w:val="top"/>
      </w:pPr>
      <w:r>
        <w:rPr>
          <w:rFonts w:eastAsia="Calibri" w:cs="Calibri"/>
        </w:rPr>
        <w:t>De in artikel 11.8 GIBIT 2023 benoemde index J62, althans sectie J6202, conform CPA 2008, van het Centraal Bureau voor de Statistiek, wordt opgevolgd door index J62, conform CPA 2015, van het Centraal Bureau voor de Statistiek.</w:t>
      </w:r>
    </w:p>
    <w:p w14:paraId="7E7A8687" w14:textId="77777777" w:rsidR="00565383" w:rsidRDefault="003771C6">
      <w:pPr>
        <w:pStyle w:val="ArticleLevel2"/>
        <w:spacing w:before="239" w:after="239" w:line="240" w:lineRule="auto"/>
        <w:textAlignment w:val="top"/>
      </w:pPr>
      <w:r>
        <w:rPr>
          <w:rFonts w:eastAsia="Calibri" w:cs="Calibri"/>
        </w:rPr>
        <w:t>Indexeringsaankondigingen dienen te worden gezonden aan de in lid 1 van het artikel 'Contactpersonen en bevoegdheden' van de Overeenkomst bedoelde contactpersonen.</w:t>
      </w:r>
    </w:p>
    <w:p w14:paraId="3D87ED24" w14:textId="77777777" w:rsidR="00565383" w:rsidRDefault="003771C6">
      <w:pPr>
        <w:pStyle w:val="ArticleLevel1"/>
        <w:spacing w:before="239" w:after="239" w:line="240" w:lineRule="auto"/>
        <w:textAlignment w:val="top"/>
      </w:pPr>
      <w:r>
        <w:rPr>
          <w:rFonts w:eastAsia="Calibri" w:cs="Calibri"/>
        </w:rPr>
        <w:t>Contactpersonen en bevoegdheden</w:t>
      </w:r>
    </w:p>
    <w:p w14:paraId="22A160E9" w14:textId="77777777" w:rsidR="00565383" w:rsidRDefault="003771C6">
      <w:pPr>
        <w:pStyle w:val="ArticleLevel2"/>
        <w:spacing w:before="239" w:after="239" w:line="240" w:lineRule="auto"/>
        <w:textAlignment w:val="top"/>
      </w:pPr>
      <w:r>
        <w:rPr>
          <w:rFonts w:eastAsia="Calibri" w:cs="Calibri"/>
        </w:rPr>
        <w:t>Partijen wijzen de in een bijlage gespecificeerde personen aan als contactpersoon namens hun organisatie gedurende de looptijd van de Overeenkomst.</w:t>
      </w:r>
    </w:p>
    <w:p w14:paraId="240F9487" w14:textId="77777777" w:rsidR="00565383" w:rsidRDefault="003771C6">
      <w:pPr>
        <w:pStyle w:val="ArticleLevel2"/>
        <w:spacing w:before="239" w:after="239" w:line="240" w:lineRule="auto"/>
        <w:textAlignment w:val="top"/>
      </w:pPr>
      <w:r>
        <w:rPr>
          <w:rFonts w:eastAsia="Calibri" w:cs="Calibri"/>
        </w:rPr>
        <w:t>Tenzij vooraf door de ene partij uitdrukkelijk schriftelijk aan de andere partij van het tegendeel mededeling wordt gedaan, zijn de bedoelde contactpersonen bevoegd de partij die hen heeft aangewezen, in het kader van de uitvoering van deze Overeenkomst en de nadere overeenkomsten te vertegenwoordigen, en in dat kader aanvullende of afwijkende afspraken te maken.</w:t>
      </w:r>
    </w:p>
    <w:p w14:paraId="04C1B645" w14:textId="77777777" w:rsidR="00565383" w:rsidRDefault="003771C6">
      <w:pPr>
        <w:pStyle w:val="ArticleLevel2"/>
        <w:spacing w:before="239" w:after="239" w:line="240" w:lineRule="auto"/>
        <w:textAlignment w:val="top"/>
      </w:pPr>
      <w:r>
        <w:rPr>
          <w:rFonts w:eastAsia="Calibri" w:cs="Calibri"/>
        </w:rPr>
        <w:lastRenderedPageBreak/>
        <w:t>Een partij mag haar contactpersonen wijzigen middels schriftelijke mededeling aan de andere partij. De wijziging zal minimaal een week van tevoren worden gemeld, behoudens in spoedgevallen.</w:t>
      </w:r>
    </w:p>
    <w:p w14:paraId="167A2386" w14:textId="77777777" w:rsidR="00565383" w:rsidRDefault="003771C6">
      <w:pPr>
        <w:pStyle w:val="ArticleLevel2"/>
        <w:spacing w:before="239" w:after="239" w:line="240" w:lineRule="auto"/>
        <w:textAlignment w:val="top"/>
      </w:pPr>
      <w:r>
        <w:rPr>
          <w:rFonts w:eastAsia="Calibri" w:cs="Calibri"/>
        </w:rPr>
        <w:t>Er is een stuurgroep ingesteld, waarvan de taken en bevoegdheden in nader overleg worden overeengekomen.</w:t>
      </w:r>
    </w:p>
    <w:p w14:paraId="66B196D5" w14:textId="77777777" w:rsidR="00565383" w:rsidRDefault="003771C6">
      <w:pPr>
        <w:pStyle w:val="ArticleLevel1"/>
        <w:spacing w:before="239" w:after="239" w:line="240" w:lineRule="auto"/>
        <w:textAlignment w:val="top"/>
      </w:pPr>
      <w:r>
        <w:rPr>
          <w:rFonts w:eastAsia="Calibri" w:cs="Calibri"/>
        </w:rPr>
        <w:t>Evaluatie</w:t>
      </w:r>
    </w:p>
    <w:p w14:paraId="45F44A56" w14:textId="77777777" w:rsidR="00565383" w:rsidRDefault="003771C6">
      <w:pPr>
        <w:pStyle w:val="ArticleLevel2"/>
        <w:spacing w:before="239" w:after="239" w:line="240" w:lineRule="auto"/>
        <w:textAlignment w:val="top"/>
      </w:pPr>
      <w:r>
        <w:rPr>
          <w:rFonts w:eastAsia="Calibri" w:cs="Calibri"/>
        </w:rPr>
        <w:t>Opdrachtgever evalueert minimaal één (1) maal per jaar de uitvoering van de opdracht en het resultaat van de ICT Prestatie. De onderwerpen van evaluatie omvatten in ieder geval en indien van toepassing:</w:t>
      </w:r>
    </w:p>
    <w:p w14:paraId="47D4A0BB" w14:textId="77777777" w:rsidR="00565383" w:rsidRDefault="003771C6">
      <w:pPr>
        <w:pStyle w:val="Indentedbullets"/>
        <w:spacing w:before="239" w:after="239" w:line="240" w:lineRule="auto"/>
        <w:textAlignment w:val="top"/>
      </w:pPr>
      <w:r>
        <w:rPr>
          <w:rFonts w:eastAsia="Calibri" w:cs="Calibri"/>
        </w:rPr>
        <w:t>de kwaliteit</w:t>
      </w:r>
    </w:p>
    <w:p w14:paraId="4326F775" w14:textId="77777777" w:rsidR="00565383" w:rsidRDefault="003771C6">
      <w:pPr>
        <w:pStyle w:val="Indentedbullets"/>
        <w:spacing w:before="239" w:after="239" w:line="240" w:lineRule="auto"/>
        <w:textAlignment w:val="top"/>
      </w:pPr>
      <w:r>
        <w:rPr>
          <w:rFonts w:eastAsia="Calibri" w:cs="Calibri"/>
        </w:rPr>
        <w:t xml:space="preserve">de prijs </w:t>
      </w:r>
    </w:p>
    <w:p w14:paraId="48F00EF5" w14:textId="77777777" w:rsidR="00565383" w:rsidRDefault="003771C6">
      <w:pPr>
        <w:pStyle w:val="Indentedbullets"/>
        <w:spacing w:before="239" w:after="239" w:line="240" w:lineRule="auto"/>
        <w:textAlignment w:val="top"/>
      </w:pPr>
      <w:r>
        <w:rPr>
          <w:rFonts w:eastAsia="Calibri" w:cs="Calibri"/>
        </w:rPr>
        <w:t>oplevering en levertijd</w:t>
      </w:r>
    </w:p>
    <w:p w14:paraId="3C7AA379" w14:textId="77777777" w:rsidR="00565383" w:rsidRDefault="003771C6">
      <w:pPr>
        <w:pStyle w:val="Indentedbullets"/>
        <w:spacing w:before="239" w:after="239" w:line="240" w:lineRule="auto"/>
        <w:textAlignment w:val="top"/>
      </w:pPr>
      <w:r>
        <w:rPr>
          <w:rFonts w:eastAsia="Calibri" w:cs="Calibri"/>
        </w:rPr>
        <w:t xml:space="preserve">service </w:t>
      </w:r>
    </w:p>
    <w:p w14:paraId="47DE23F6" w14:textId="77777777" w:rsidR="00565383" w:rsidRDefault="003771C6">
      <w:pPr>
        <w:pStyle w:val="Indentedbullets"/>
        <w:spacing w:before="239" w:after="239" w:line="240" w:lineRule="auto"/>
        <w:textAlignment w:val="top"/>
      </w:pPr>
      <w:r>
        <w:rPr>
          <w:rFonts w:eastAsia="Calibri" w:cs="Calibri"/>
        </w:rPr>
        <w:t xml:space="preserve">nazorg </w:t>
      </w:r>
    </w:p>
    <w:p w14:paraId="30166764" w14:textId="77777777" w:rsidR="00565383" w:rsidRDefault="003771C6">
      <w:pPr>
        <w:pStyle w:val="Indentedbullets"/>
        <w:spacing w:before="239" w:after="239" w:line="240" w:lineRule="auto"/>
        <w:textAlignment w:val="top"/>
      </w:pPr>
      <w:r>
        <w:rPr>
          <w:rFonts w:eastAsia="Calibri" w:cs="Calibri"/>
        </w:rPr>
        <w:t xml:space="preserve">onderhoudstermijnen </w:t>
      </w:r>
    </w:p>
    <w:p w14:paraId="668924B1" w14:textId="77777777" w:rsidR="00565383" w:rsidRDefault="003771C6">
      <w:pPr>
        <w:pStyle w:val="Indentedbullets"/>
        <w:spacing w:before="239" w:after="239" w:line="240" w:lineRule="auto"/>
        <w:textAlignment w:val="top"/>
      </w:pPr>
      <w:r>
        <w:rPr>
          <w:rFonts w:eastAsia="Calibri" w:cs="Calibri"/>
        </w:rPr>
        <w:t xml:space="preserve">garantie  </w:t>
      </w:r>
    </w:p>
    <w:p w14:paraId="36519170" w14:textId="77777777" w:rsidR="00565383" w:rsidRDefault="003771C6">
      <w:pPr>
        <w:pStyle w:val="ArticleLevel2"/>
        <w:spacing w:before="239" w:after="239" w:line="240" w:lineRule="auto"/>
        <w:textAlignment w:val="top"/>
      </w:pPr>
      <w:r>
        <w:rPr>
          <w:rFonts w:eastAsia="Calibri" w:cs="Calibri"/>
        </w:rPr>
        <w:t>Verder worden de tussen Partijen gesloten contractbijlagen minimaal één (1) maal per half jaar, of op verzoek van de Partijen, geëvalueerd.</w:t>
      </w:r>
      <w:r>
        <w:rPr>
          <w:rFonts w:eastAsia="Calibri" w:cs="Calibri"/>
        </w:rPr>
        <w:br/>
        <w:t xml:space="preserve">Partijen kunnen voorstellen doen om de betreffende overeenkomst aan te passen. Aanpassingen op de documenten worden door Leverancier verwerkt. Tijdens deze evaluatie wordt het document in ieder geval getoetst op de bruikbaarheid in achterliggende periode van het document, contactpersonen en hun functie, scope van de dienstverlening of de lopende procedures. Indien nodig, kunnen additionele onderwerpen voor de evaluatie uiterlijk één (1) week voor het evaluatieoverleg ingediend worden. </w:t>
      </w:r>
    </w:p>
    <w:p w14:paraId="7245482E" w14:textId="77777777" w:rsidR="00565383" w:rsidRDefault="003771C6">
      <w:pPr>
        <w:pStyle w:val="ArticleLevel1"/>
        <w:spacing w:before="239" w:after="239" w:line="240" w:lineRule="auto"/>
        <w:textAlignment w:val="top"/>
      </w:pPr>
      <w:r>
        <w:rPr>
          <w:rFonts w:eastAsia="Calibri" w:cs="Calibri"/>
        </w:rPr>
        <w:t>Voorwaarden en overige afspraken</w:t>
      </w:r>
    </w:p>
    <w:p w14:paraId="66EF0C63" w14:textId="77777777" w:rsidR="00565383" w:rsidRDefault="003771C6">
      <w:pPr>
        <w:pStyle w:val="ArticleLevel2"/>
        <w:spacing w:before="239" w:after="239" w:line="240" w:lineRule="auto"/>
        <w:textAlignment w:val="top"/>
      </w:pPr>
      <w:r>
        <w:rPr>
          <w:rFonts w:eastAsia="Calibri" w:cs="Calibri"/>
        </w:rPr>
        <w:t>Op deze Overeenkomst zijn de Inkoopvoorwaarden GIBIT 2023 van toepassing, zoals bijgesloten als bijlage. Leverancier verklaart een exemplaar van de GIBIT 2023 te hebben ontvangen.</w:t>
      </w:r>
    </w:p>
    <w:p w14:paraId="7BBB1F95" w14:textId="77777777" w:rsidR="00565383" w:rsidRDefault="003771C6">
      <w:pPr>
        <w:pStyle w:val="ArticleLevel2"/>
        <w:spacing w:before="239" w:after="239" w:line="240" w:lineRule="auto"/>
        <w:textAlignment w:val="top"/>
      </w:pPr>
      <w:r>
        <w:rPr>
          <w:rFonts w:eastAsia="Calibri" w:cs="Calibri"/>
        </w:rPr>
        <w:t>Eventuele leveringsvoorwaarden van Leverancier zijn uitdrukkelijk niet van toepassing.</w:t>
      </w:r>
    </w:p>
    <w:p w14:paraId="54B78D5D" w14:textId="19E60383" w:rsidR="00565383" w:rsidRDefault="003771C6">
      <w:pPr>
        <w:pStyle w:val="ArticleLevel2"/>
        <w:spacing w:before="239" w:after="239" w:line="240" w:lineRule="auto"/>
        <w:textAlignment w:val="top"/>
      </w:pPr>
      <w:r>
        <w:rPr>
          <w:rFonts w:eastAsia="Calibri" w:cs="Calibri"/>
        </w:rPr>
        <w:t xml:space="preserve">De navolgende stukken vormen gezamenlijk de Overeenkomst. Voor zover deze stukken met elkaar in tegenspraak zijn, prevaleert het </w:t>
      </w:r>
      <w:del w:id="41" w:author="Nils Verhoeven" w:date="2024-10-18T10:54:00Z" w16du:dateUtc="2024-10-18T08:54:00Z">
        <w:r w:rsidDel="0077369F">
          <w:rPr>
            <w:rFonts w:eastAsia="Calibri" w:cs="Calibri"/>
          </w:rPr>
          <w:delText>eerder genoemde</w:delText>
        </w:r>
      </w:del>
      <w:ins w:id="42" w:author="Nils Verhoeven" w:date="2024-10-18T10:54:00Z" w16du:dateUtc="2024-10-18T08:54:00Z">
        <w:r w:rsidR="0077369F">
          <w:rPr>
            <w:rFonts w:eastAsia="Calibri" w:cs="Calibri"/>
          </w:rPr>
          <w:t>eerdergenoemde</w:t>
        </w:r>
      </w:ins>
      <w:r>
        <w:rPr>
          <w:rFonts w:eastAsia="Calibri" w:cs="Calibri"/>
        </w:rPr>
        <w:t xml:space="preserve"> stuk boven het later genoemde:</w:t>
      </w:r>
    </w:p>
    <w:p w14:paraId="20B71AE7" w14:textId="77777777" w:rsidR="00565383" w:rsidRDefault="003771C6">
      <w:pPr>
        <w:pStyle w:val="Indentedbullets"/>
        <w:spacing w:before="239" w:after="239" w:line="240" w:lineRule="auto"/>
        <w:textAlignment w:val="top"/>
      </w:pPr>
      <w:r>
        <w:rPr>
          <w:rFonts w:eastAsia="Calibri" w:cs="Calibri"/>
        </w:rPr>
        <w:t>Het onderhavige document;</w:t>
      </w:r>
    </w:p>
    <w:p w14:paraId="2B8FDBE6" w14:textId="77777777" w:rsidR="00565383" w:rsidRDefault="003771C6">
      <w:pPr>
        <w:pStyle w:val="Indentedbullets"/>
        <w:spacing w:before="239" w:after="239" w:line="240" w:lineRule="auto"/>
        <w:textAlignment w:val="top"/>
      </w:pPr>
      <w:r>
        <w:rPr>
          <w:rFonts w:eastAsia="Calibri" w:cs="Calibri"/>
        </w:rPr>
        <w:t>De verwerkersovereenkomst;</w:t>
      </w:r>
    </w:p>
    <w:p w14:paraId="48F3C113" w14:textId="77777777" w:rsidR="00565383" w:rsidRDefault="003771C6">
      <w:pPr>
        <w:pStyle w:val="Indentedbullets"/>
        <w:spacing w:before="239" w:after="239" w:line="240" w:lineRule="auto"/>
        <w:textAlignment w:val="top"/>
      </w:pPr>
      <w:r>
        <w:rPr>
          <w:rFonts w:eastAsia="Calibri" w:cs="Calibri"/>
        </w:rPr>
        <w:t>De in artikel 1.1. genoemde documenten (in de daar genoemde volgorde).</w:t>
      </w:r>
    </w:p>
    <w:p w14:paraId="4A42CA6C" w14:textId="77777777" w:rsidR="00565383" w:rsidRDefault="003771C6">
      <w:pPr>
        <w:pStyle w:val="ArticleLevel2"/>
        <w:spacing w:before="239" w:after="239" w:line="240" w:lineRule="auto"/>
        <w:textAlignment w:val="top"/>
      </w:pPr>
      <w:r>
        <w:rPr>
          <w:rFonts w:eastAsia="Calibri" w:cs="Calibri"/>
        </w:rPr>
        <w:lastRenderedPageBreak/>
        <w:t>In de Overeenkomst wordt een aantal begrippen met een beginhoofdletter gebruikt. Aan deze begrippen komt de betekenis toe die hieraan is gegeven in de GIBIT 2023.</w:t>
      </w:r>
    </w:p>
    <w:p w14:paraId="7F5C66E0" w14:textId="77777777" w:rsidR="00565383" w:rsidRDefault="003771C6">
      <w:pPr>
        <w:spacing w:before="239" w:after="239" w:line="240" w:lineRule="auto"/>
        <w:textAlignment w:val="top"/>
      </w:pPr>
      <w:r>
        <w:rPr>
          <w:rFonts w:eastAsia="Calibri" w:cs="Calibri"/>
          <w:i/>
          <w:iCs/>
        </w:rPr>
        <w:t>Aangezien dit een conceptovereenkomst betreft kan deze derhalve niet ondertekend worden.</w:t>
      </w:r>
    </w:p>
    <w:p w14:paraId="16E390D2" w14:textId="77777777" w:rsidR="00565383" w:rsidRDefault="003771C6">
      <w:pPr>
        <w:spacing w:before="239" w:after="239" w:line="240" w:lineRule="auto"/>
        <w:textAlignment w:val="top"/>
        <w:rPr>
          <w:del w:id="43" w:author="Jeroen de Ruig" w:date="2024-10-18T10:50:00Z" w16du:dateUtc="2024-10-18T08:50:00Z"/>
        </w:rPr>
      </w:pPr>
      <w:del w:id="44" w:author="Jeroen de Ruig" w:date="2024-10-18T10:50:00Z" w16du:dateUtc="2024-10-18T08:50:00Z">
        <w:r>
          <w:rPr>
            <w:rFonts w:eastAsia="Calibri" w:cs="Calibri"/>
          </w:rPr>
          <w:delText xml:space="preserve"> </w:delText>
        </w:r>
      </w:del>
    </w:p>
    <w:p w14:paraId="33377C11" w14:textId="77777777" w:rsidR="00565383" w:rsidRDefault="003771C6">
      <w:pPr>
        <w:spacing w:before="239" w:after="239" w:line="240" w:lineRule="auto"/>
        <w:textAlignment w:val="top"/>
        <w:pPrChange w:id="45" w:author="Jeroen de Ruig" w:date="2024-10-18T10:52:00Z" w16du:dateUtc="2024-10-18T08:52:00Z">
          <w:pPr/>
        </w:pPrChange>
      </w:pPr>
      <w:r>
        <w:br w:type="page"/>
      </w:r>
    </w:p>
    <w:p w14:paraId="729F5F5B" w14:textId="77777777" w:rsidR="00565383" w:rsidRDefault="003771C6">
      <w:pPr>
        <w:numPr>
          <w:ilvl w:val="0"/>
          <w:numId w:val="4"/>
        </w:numPr>
        <w:spacing w:line="240" w:lineRule="auto"/>
        <w:rPr>
          <w:rFonts w:ascii="Calibri" w:eastAsia="Calibri" w:hAnsi="Calibri" w:cs="Calibri"/>
        </w:rPr>
      </w:pPr>
      <w:commentRangeStart w:id="46"/>
      <w:r>
        <w:rPr>
          <w:rFonts w:eastAsia="Calibri" w:cs="Calibri"/>
        </w:rPr>
        <w:lastRenderedPageBreak/>
        <w:t>De Inschrijving van de Leverancier;</w:t>
      </w:r>
    </w:p>
    <w:p w14:paraId="671A1553" w14:textId="77777777" w:rsidR="00565383" w:rsidRDefault="003771C6">
      <w:pPr>
        <w:numPr>
          <w:ilvl w:val="0"/>
          <w:numId w:val="4"/>
        </w:numPr>
        <w:spacing w:line="240" w:lineRule="auto"/>
        <w:rPr>
          <w:rFonts w:ascii="Calibri" w:eastAsia="Calibri" w:hAnsi="Calibri" w:cs="Calibri"/>
        </w:rPr>
      </w:pPr>
      <w:r>
        <w:rPr>
          <w:rFonts w:eastAsia="Calibri" w:cs="Calibri"/>
        </w:rPr>
        <w:t>Het Beschrijvend Document;</w:t>
      </w:r>
    </w:p>
    <w:p w14:paraId="6EB10750" w14:textId="77777777" w:rsidR="00565383" w:rsidRDefault="003771C6">
      <w:pPr>
        <w:numPr>
          <w:ilvl w:val="0"/>
          <w:numId w:val="4"/>
        </w:numPr>
        <w:spacing w:line="240" w:lineRule="auto"/>
        <w:rPr>
          <w:rFonts w:ascii="Calibri" w:eastAsia="Calibri" w:hAnsi="Calibri" w:cs="Calibri"/>
        </w:rPr>
      </w:pPr>
      <w:r>
        <w:rPr>
          <w:rFonts w:eastAsia="Calibri" w:cs="Calibri"/>
        </w:rPr>
        <w:t>Het Programma van Eisen;</w:t>
      </w:r>
    </w:p>
    <w:p w14:paraId="18727310" w14:textId="77777777" w:rsidR="00565383" w:rsidRDefault="003771C6">
      <w:pPr>
        <w:numPr>
          <w:ilvl w:val="0"/>
          <w:numId w:val="4"/>
        </w:numPr>
        <w:spacing w:line="240" w:lineRule="auto"/>
        <w:rPr>
          <w:rFonts w:ascii="Calibri" w:eastAsia="Calibri" w:hAnsi="Calibri" w:cs="Calibri"/>
        </w:rPr>
      </w:pPr>
      <w:r>
        <w:rPr>
          <w:rFonts w:eastAsia="Calibri" w:cs="Calibri"/>
        </w:rPr>
        <w:t>Het Bestek;</w:t>
      </w:r>
    </w:p>
    <w:p w14:paraId="79B4EEF9" w14:textId="77777777" w:rsidR="00565383" w:rsidRDefault="003771C6">
      <w:pPr>
        <w:numPr>
          <w:ilvl w:val="0"/>
          <w:numId w:val="4"/>
        </w:numPr>
        <w:spacing w:line="240" w:lineRule="auto"/>
        <w:rPr>
          <w:rFonts w:ascii="Calibri" w:eastAsia="Calibri" w:hAnsi="Calibri" w:cs="Calibri"/>
        </w:rPr>
      </w:pPr>
      <w:r>
        <w:rPr>
          <w:rFonts w:eastAsia="Calibri" w:cs="Calibri"/>
        </w:rPr>
        <w:t>De Nota van Inlichtingen;</w:t>
      </w:r>
    </w:p>
    <w:p w14:paraId="2D40AF35" w14:textId="77777777" w:rsidR="00565383" w:rsidRDefault="003771C6">
      <w:pPr>
        <w:numPr>
          <w:ilvl w:val="0"/>
          <w:numId w:val="4"/>
        </w:numPr>
        <w:spacing w:line="240" w:lineRule="auto"/>
        <w:rPr>
          <w:rFonts w:ascii="Calibri" w:eastAsia="Calibri" w:hAnsi="Calibri" w:cs="Calibri"/>
        </w:rPr>
      </w:pPr>
      <w:r>
        <w:rPr>
          <w:rFonts w:eastAsia="Calibri" w:cs="Calibri"/>
        </w:rPr>
        <w:t>Contactpersonen.</w:t>
      </w:r>
      <w:commentRangeEnd w:id="46"/>
      <w:r w:rsidR="008458D7">
        <w:rPr>
          <w:rStyle w:val="Verwijzingopmerking"/>
        </w:rPr>
        <w:commentReference w:id="46"/>
      </w:r>
    </w:p>
    <w:p w14:paraId="258E5BB2" w14:textId="77777777" w:rsidR="00565383" w:rsidRDefault="003771C6">
      <w:pPr>
        <w:spacing w:before="239" w:after="239" w:line="240" w:lineRule="auto"/>
        <w:textAlignment w:val="top"/>
      </w:pPr>
      <w:r>
        <w:rPr>
          <w:rFonts w:eastAsia="Calibri" w:cs="Calibri"/>
          <w:b/>
          <w:bCs/>
        </w:rPr>
        <w:t>BIJLAGEN UITWERKING ASPECTEN ICT PRESTATIE</w:t>
      </w:r>
    </w:p>
    <w:p w14:paraId="61609487" w14:textId="77777777" w:rsidR="00565383" w:rsidRDefault="003771C6">
      <w:pPr>
        <w:numPr>
          <w:ilvl w:val="0"/>
          <w:numId w:val="4"/>
        </w:numPr>
        <w:spacing w:line="240" w:lineRule="auto"/>
        <w:rPr>
          <w:rFonts w:ascii="Calibri" w:eastAsia="Calibri" w:hAnsi="Calibri" w:cs="Calibri"/>
        </w:rPr>
      </w:pPr>
      <w:r>
        <w:rPr>
          <w:rFonts w:eastAsia="Calibri" w:cs="Calibri"/>
        </w:rPr>
        <w:t xml:space="preserve">Implementatie- en </w:t>
      </w:r>
      <w:proofErr w:type="spellStart"/>
      <w:r>
        <w:rPr>
          <w:rFonts w:eastAsia="Calibri" w:cs="Calibri"/>
        </w:rPr>
        <w:t>datatransitieplan</w:t>
      </w:r>
      <w:proofErr w:type="spellEnd"/>
      <w:r>
        <w:rPr>
          <w:rFonts w:eastAsia="Calibri" w:cs="Calibri"/>
        </w:rPr>
        <w:t xml:space="preserve"> Softwarecatalogus;</w:t>
      </w:r>
    </w:p>
    <w:p w14:paraId="512EE937" w14:textId="77777777" w:rsidR="00565383" w:rsidRDefault="003771C6">
      <w:pPr>
        <w:numPr>
          <w:ilvl w:val="0"/>
          <w:numId w:val="4"/>
        </w:numPr>
        <w:spacing w:line="240" w:lineRule="auto"/>
        <w:rPr>
          <w:rFonts w:ascii="Calibri" w:eastAsia="Calibri" w:hAnsi="Calibri" w:cs="Calibri"/>
        </w:rPr>
      </w:pPr>
      <w:proofErr w:type="spellStart"/>
      <w:r>
        <w:rPr>
          <w:rFonts w:eastAsia="Calibri" w:cs="Calibri"/>
        </w:rPr>
        <w:t>Exitplan</w:t>
      </w:r>
      <w:proofErr w:type="spellEnd"/>
      <w:r>
        <w:rPr>
          <w:rFonts w:eastAsia="Calibri" w:cs="Calibri"/>
        </w:rPr>
        <w:t xml:space="preserve"> Softwarecatalogus;</w:t>
      </w:r>
    </w:p>
    <w:p w14:paraId="0FB5CB95" w14:textId="77777777" w:rsidR="00565383" w:rsidRDefault="003771C6">
      <w:pPr>
        <w:numPr>
          <w:ilvl w:val="0"/>
          <w:numId w:val="4"/>
        </w:numPr>
        <w:spacing w:line="240" w:lineRule="auto"/>
        <w:rPr>
          <w:rFonts w:ascii="Calibri" w:eastAsia="Calibri" w:hAnsi="Calibri" w:cs="Calibri"/>
        </w:rPr>
      </w:pPr>
      <w:r>
        <w:rPr>
          <w:rFonts w:eastAsia="Calibri" w:cs="Calibri"/>
        </w:rPr>
        <w:t>Overzicht configuratie architectuur Softwarecatalogus.</w:t>
      </w:r>
    </w:p>
    <w:p w14:paraId="4C4FDC7C" w14:textId="77777777" w:rsidR="00565383" w:rsidRDefault="003771C6">
      <w:r>
        <w:rPr>
          <w:b/>
          <w:bCs/>
        </w:rPr>
        <w:t>BIJLAGEN VERGOEDINGEN</w:t>
      </w:r>
    </w:p>
    <w:p w14:paraId="2ECA5438" w14:textId="77777777" w:rsidR="00565383" w:rsidRDefault="003771C6">
      <w:pPr>
        <w:numPr>
          <w:ilvl w:val="0"/>
          <w:numId w:val="4"/>
        </w:numPr>
        <w:spacing w:line="240" w:lineRule="auto"/>
        <w:rPr>
          <w:rFonts w:ascii="Calibri" w:eastAsia="Calibri" w:hAnsi="Calibri" w:cs="Calibri"/>
        </w:rPr>
      </w:pPr>
      <w:r>
        <w:rPr>
          <w:rFonts w:eastAsia="Calibri" w:cs="Calibri"/>
        </w:rPr>
        <w:t xml:space="preserve">Financiële bijlage betreffende de vergoeding voor: </w:t>
      </w:r>
      <w:r>
        <w:rPr>
          <w:rFonts w:eastAsia="Calibri" w:cs="Calibri"/>
          <w:i/>
          <w:iCs/>
        </w:rPr>
        <w:t>de te ontwikkelen Programmatuur.</w:t>
      </w:r>
    </w:p>
    <w:p w14:paraId="230DB3A6" w14:textId="77777777" w:rsidR="00565383" w:rsidRDefault="003771C6">
      <w:r>
        <w:br w:type="page"/>
      </w:r>
    </w:p>
    <w:p w14:paraId="5FB1AFD5" w14:textId="77777777" w:rsidR="00565383" w:rsidRDefault="003771C6">
      <w:pPr>
        <w:pStyle w:val="Kop1"/>
        <w:spacing w:before="0" w:after="161" w:line="240" w:lineRule="auto"/>
      </w:pPr>
      <w:r>
        <w:lastRenderedPageBreak/>
        <w:t>Bijlage contactpersonen</w:t>
      </w:r>
    </w:p>
    <w:p w14:paraId="3EB377FD" w14:textId="77777777" w:rsidR="00565383" w:rsidRDefault="003771C6">
      <w:pPr>
        <w:spacing w:before="239" w:after="239" w:line="240" w:lineRule="auto"/>
        <w:textAlignment w:val="top"/>
      </w:pPr>
      <w:r>
        <w:rPr>
          <w:rFonts w:eastAsia="Calibri" w:cs="Calibri"/>
          <w:b/>
          <w:bCs/>
        </w:rPr>
        <w:t>Opdrachtgever</w:t>
      </w:r>
    </w:p>
    <w:tbl>
      <w:tblPr>
        <w:tblStyle w:val="NormalTablePHPDOCX0"/>
        <w:tblW w:w="5000" w:type="pct"/>
        <w:tblLayout w:type="fixed"/>
        <w:tblCellMar>
          <w:top w:w="150" w:type="dxa"/>
          <w:left w:w="150" w:type="dxa"/>
          <w:bottom w:w="150" w:type="dxa"/>
          <w:right w:w="150" w:type="dxa"/>
        </w:tblCellMar>
        <w:tblLook w:val="04A0" w:firstRow="1" w:lastRow="0" w:firstColumn="1" w:lastColumn="0" w:noHBand="0" w:noVBand="1"/>
      </w:tblPr>
      <w:tblGrid>
        <w:gridCol w:w="4508"/>
        <w:gridCol w:w="4508"/>
      </w:tblGrid>
      <w:tr w:rsidR="00565383" w14:paraId="79268AAA" w14:textId="77777777">
        <w:trPr>
          <w:cantSplit/>
        </w:trPr>
        <w:tc>
          <w:tcPr>
            <w:tcW w:w="4512" w:type="dxa"/>
            <w:tcBorders>
              <w:top w:val="single" w:sz="4" w:space="0" w:color="7BA3DB"/>
              <w:left w:val="single" w:sz="4" w:space="0" w:color="7BA3DB"/>
              <w:bottom w:val="single" w:sz="4" w:space="0" w:color="7BA3DB"/>
              <w:right w:val="single" w:sz="4" w:space="0" w:color="7BA3DB"/>
            </w:tcBorders>
            <w:shd w:val="clear" w:color="auto" w:fill="7BA3DB"/>
            <w:vAlign w:val="bottom"/>
          </w:tcPr>
          <w:p w14:paraId="060EF72F" w14:textId="77777777" w:rsidR="00565383" w:rsidRDefault="003771C6">
            <w:pPr>
              <w:rPr>
                <w:rFonts w:ascii="Calibri" w:eastAsia="Calibri" w:hAnsi="Calibri"/>
              </w:rPr>
            </w:pPr>
            <w:r>
              <w:rPr>
                <w:rFonts w:eastAsia="Calibri"/>
                <w:b/>
                <w:bCs/>
                <w:shd w:val="clear" w:color="auto" w:fill="7BA3DB"/>
              </w:rPr>
              <w:t>Naam</w:t>
            </w:r>
            <w:r>
              <w:rPr>
                <w:rFonts w:eastAsia="Calibri"/>
                <w:b/>
                <w:bCs/>
                <w:shd w:val="clear" w:color="auto" w:fill="7BA3DB"/>
              </w:rPr>
              <w:br/>
              <w:t>Telefoon</w:t>
            </w:r>
            <w:r>
              <w:rPr>
                <w:rFonts w:eastAsia="Calibri"/>
                <w:b/>
                <w:bCs/>
                <w:shd w:val="clear" w:color="auto" w:fill="7BA3DB"/>
              </w:rPr>
              <w:br/>
              <w:t>E-mail</w:t>
            </w:r>
          </w:p>
        </w:tc>
        <w:tc>
          <w:tcPr>
            <w:tcW w:w="4513" w:type="dxa"/>
            <w:tcBorders>
              <w:top w:val="single" w:sz="4" w:space="0" w:color="7BA3DB"/>
              <w:left w:val="single" w:sz="4" w:space="0" w:color="7BA3DB"/>
              <w:bottom w:val="single" w:sz="4" w:space="0" w:color="7BA3DB"/>
              <w:right w:val="single" w:sz="4" w:space="0" w:color="7BA3DB"/>
            </w:tcBorders>
            <w:shd w:val="clear" w:color="auto" w:fill="7BA3DB"/>
            <w:vAlign w:val="bottom"/>
          </w:tcPr>
          <w:p w14:paraId="072D8A7D" w14:textId="77777777" w:rsidR="00565383" w:rsidRDefault="003771C6">
            <w:pPr>
              <w:rPr>
                <w:rFonts w:ascii="Calibri" w:eastAsia="Calibri" w:hAnsi="Calibri"/>
              </w:rPr>
            </w:pPr>
            <w:r>
              <w:rPr>
                <w:rFonts w:eastAsia="Calibri"/>
                <w:b/>
                <w:bCs/>
                <w:shd w:val="clear" w:color="auto" w:fill="7BA3DB"/>
              </w:rPr>
              <w:t>Rolbeschrijving</w:t>
            </w:r>
          </w:p>
        </w:tc>
      </w:tr>
      <w:tr w:rsidR="00565383" w14:paraId="7FE56A1F"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56A290DF" w14:textId="77777777" w:rsidR="00565383" w:rsidRDefault="003771C6">
            <w:pPr>
              <w:rPr>
                <w:rFonts w:ascii="Calibri" w:eastAsia="Calibri" w:hAnsi="Calibri"/>
              </w:rPr>
            </w:pPr>
            <w:r>
              <w:rPr>
                <w:rFonts w:eastAsia="Calibri" w:cs="Calibri"/>
                <w:i/>
                <w:iCs/>
              </w:rPr>
              <w:t>Opdrachtgever</w:t>
            </w:r>
          </w:p>
          <w:p w14:paraId="359C9141" w14:textId="77777777" w:rsidR="00565383" w:rsidRDefault="00565383">
            <w:pPr>
              <w:rPr>
                <w:rFonts w:ascii="Calibri" w:eastAsia="Calibri" w:hAnsi="Calibri"/>
              </w:rPr>
            </w:pPr>
          </w:p>
          <w:p w14:paraId="527D4713"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2B1C834A" w14:textId="543FF50B" w:rsidR="00565383" w:rsidRDefault="005C4DE3">
            <w:pPr>
              <w:rPr>
                <w:rFonts w:ascii="Calibri" w:eastAsia="Calibri" w:hAnsi="Calibri"/>
              </w:rPr>
            </w:pPr>
            <w:ins w:id="47" w:author="Jeroen de Ruig" w:date="2024-10-18T10:51:00Z" w16du:dateUtc="2024-10-18T08:51:00Z">
              <w:r>
                <w:rPr>
                  <w:rFonts w:ascii="Calibri" w:eastAsia="Calibri" w:hAnsi="Calibri"/>
                </w:rPr>
                <w:t>John van Dijk</w:t>
              </w:r>
            </w:ins>
          </w:p>
        </w:tc>
      </w:tr>
      <w:tr w:rsidR="00565383" w14:paraId="5ACD4B2C"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1F2528F7" w14:textId="77777777" w:rsidR="00565383" w:rsidRDefault="003771C6">
            <w:pPr>
              <w:rPr>
                <w:rFonts w:ascii="Calibri" w:eastAsia="Calibri" w:hAnsi="Calibri"/>
              </w:rPr>
            </w:pPr>
            <w:r>
              <w:rPr>
                <w:rFonts w:eastAsia="Calibri" w:cs="Calibri"/>
                <w:i/>
                <w:iCs/>
              </w:rPr>
              <w:t>projectleider</w:t>
            </w:r>
          </w:p>
          <w:p w14:paraId="6FA14F63" w14:textId="77777777" w:rsidR="00565383" w:rsidRDefault="00565383">
            <w:pPr>
              <w:rPr>
                <w:rFonts w:ascii="Calibri" w:eastAsia="Calibri" w:hAnsi="Calibri"/>
              </w:rPr>
            </w:pPr>
          </w:p>
          <w:p w14:paraId="1A6F89FE"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440DA705" w14:textId="4989004C" w:rsidR="00565383" w:rsidRDefault="005C4DE3">
            <w:pPr>
              <w:rPr>
                <w:rFonts w:ascii="Calibri" w:eastAsia="Calibri" w:hAnsi="Calibri"/>
              </w:rPr>
            </w:pPr>
            <w:ins w:id="48" w:author="Jeroen de Ruig" w:date="2024-10-18T10:51:00Z" w16du:dateUtc="2024-10-18T08:51:00Z">
              <w:r>
                <w:rPr>
                  <w:rFonts w:ascii="Calibri" w:eastAsia="Calibri" w:hAnsi="Calibri"/>
                </w:rPr>
                <w:t>Jeroen de Ruig</w:t>
              </w:r>
            </w:ins>
          </w:p>
        </w:tc>
      </w:tr>
      <w:tr w:rsidR="00565383" w14:paraId="18C0A166"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10C9C774" w14:textId="77777777" w:rsidR="00565383" w:rsidRDefault="003771C6">
            <w:pPr>
              <w:rPr>
                <w:rFonts w:ascii="Calibri" w:eastAsia="Calibri" w:hAnsi="Calibri"/>
              </w:rPr>
            </w:pPr>
            <w:r>
              <w:rPr>
                <w:rFonts w:eastAsia="Calibri" w:cs="Calibri"/>
                <w:i/>
                <w:iCs/>
              </w:rPr>
              <w:t>contractmanager</w:t>
            </w:r>
          </w:p>
          <w:p w14:paraId="27F57945" w14:textId="77777777" w:rsidR="00565383" w:rsidRDefault="00565383">
            <w:pPr>
              <w:rPr>
                <w:rFonts w:ascii="Calibri" w:eastAsia="Calibri" w:hAnsi="Calibri"/>
              </w:rPr>
            </w:pPr>
          </w:p>
          <w:p w14:paraId="0F3A1486"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423224F5" w14:textId="6DDF0FDD" w:rsidR="00565383" w:rsidRDefault="00A053B2">
            <w:pPr>
              <w:rPr>
                <w:rFonts w:ascii="Calibri" w:eastAsia="Calibri" w:hAnsi="Calibri"/>
              </w:rPr>
            </w:pPr>
            <w:ins w:id="49" w:author="Jeroen de Ruig" w:date="2024-10-18T10:51:00Z" w16du:dateUtc="2024-10-18T08:51:00Z">
              <w:r>
                <w:rPr>
                  <w:rFonts w:ascii="Calibri" w:eastAsia="Calibri" w:hAnsi="Calibri"/>
                </w:rPr>
                <w:t>Jaap Overvoorde</w:t>
              </w:r>
            </w:ins>
          </w:p>
        </w:tc>
      </w:tr>
      <w:tr w:rsidR="00565383" w14:paraId="21332B48"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30FC8A17" w14:textId="77777777" w:rsidR="00565383" w:rsidRDefault="003771C6">
            <w:pPr>
              <w:rPr>
                <w:rFonts w:ascii="Calibri" w:eastAsia="Calibri" w:hAnsi="Calibri"/>
              </w:rPr>
            </w:pPr>
            <w:r>
              <w:rPr>
                <w:rFonts w:eastAsia="Calibri" w:cs="Calibri"/>
                <w:i/>
                <w:iCs/>
              </w:rPr>
              <w:t>service manager</w:t>
            </w:r>
          </w:p>
          <w:p w14:paraId="634A6B7F" w14:textId="77777777" w:rsidR="00565383" w:rsidRDefault="00565383">
            <w:pPr>
              <w:rPr>
                <w:rFonts w:ascii="Calibri" w:eastAsia="Calibri" w:hAnsi="Calibri"/>
              </w:rPr>
            </w:pPr>
          </w:p>
          <w:p w14:paraId="390ACA7E"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6E071811" w14:textId="5D729A39" w:rsidR="00565383" w:rsidRDefault="005C4DE3">
            <w:pPr>
              <w:rPr>
                <w:rFonts w:ascii="Calibri" w:eastAsia="Calibri" w:hAnsi="Calibri"/>
              </w:rPr>
            </w:pPr>
            <w:ins w:id="50" w:author="Jeroen de Ruig" w:date="2024-10-18T10:51:00Z" w16du:dateUtc="2024-10-18T08:51:00Z">
              <w:r>
                <w:rPr>
                  <w:rFonts w:ascii="Calibri" w:eastAsia="Calibri" w:hAnsi="Calibri"/>
                </w:rPr>
                <w:t>Peter Makkes</w:t>
              </w:r>
            </w:ins>
          </w:p>
        </w:tc>
      </w:tr>
      <w:tr w:rsidR="00565383" w14:paraId="1D25F126"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43101A3C" w14:textId="77777777" w:rsidR="00565383" w:rsidRDefault="003771C6">
            <w:pPr>
              <w:rPr>
                <w:rFonts w:ascii="Calibri" w:eastAsia="Calibri" w:hAnsi="Calibri"/>
              </w:rPr>
            </w:pPr>
            <w:r>
              <w:rPr>
                <w:rFonts w:eastAsia="Calibri" w:cs="Calibri"/>
                <w:i/>
                <w:iCs/>
              </w:rPr>
              <w:t xml:space="preserve">Product </w:t>
            </w:r>
            <w:proofErr w:type="spellStart"/>
            <w:r>
              <w:rPr>
                <w:rFonts w:eastAsia="Calibri" w:cs="Calibri"/>
                <w:i/>
                <w:iCs/>
              </w:rPr>
              <w:t>Owner</w:t>
            </w:r>
            <w:proofErr w:type="spellEnd"/>
          </w:p>
          <w:p w14:paraId="5BCB48A9" w14:textId="77777777" w:rsidR="00565383" w:rsidRDefault="00565383">
            <w:pPr>
              <w:rPr>
                <w:rFonts w:ascii="Calibri" w:eastAsia="Calibri" w:hAnsi="Calibri"/>
              </w:rPr>
            </w:pPr>
          </w:p>
          <w:p w14:paraId="20AF6592"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03D85448" w14:textId="6954FBB8" w:rsidR="00565383" w:rsidRDefault="005C4DE3">
            <w:pPr>
              <w:rPr>
                <w:rFonts w:ascii="Calibri" w:eastAsia="Calibri" w:hAnsi="Calibri"/>
              </w:rPr>
            </w:pPr>
            <w:ins w:id="51" w:author="Jeroen de Ruig" w:date="2024-10-18T10:51:00Z" w16du:dateUtc="2024-10-18T08:51:00Z">
              <w:r>
                <w:rPr>
                  <w:rFonts w:ascii="Calibri" w:eastAsia="Calibri" w:hAnsi="Calibri"/>
                </w:rPr>
                <w:t>Jeroen de Ruig</w:t>
              </w:r>
            </w:ins>
          </w:p>
        </w:tc>
      </w:tr>
    </w:tbl>
    <w:p w14:paraId="53A111F9" w14:textId="77777777" w:rsidR="00565383" w:rsidRDefault="003771C6">
      <w:pPr>
        <w:spacing w:before="239" w:after="239" w:line="240" w:lineRule="auto"/>
        <w:textAlignment w:val="top"/>
      </w:pPr>
      <w:r>
        <w:rPr>
          <w:rFonts w:eastAsia="Calibri" w:cs="Calibri"/>
          <w:b/>
          <w:bCs/>
        </w:rPr>
        <w:t>Opdrachtnemer/leverancier</w:t>
      </w:r>
    </w:p>
    <w:tbl>
      <w:tblPr>
        <w:tblStyle w:val="NormalTablePHPDOCX0"/>
        <w:tblW w:w="5000" w:type="pct"/>
        <w:tblLayout w:type="fixed"/>
        <w:tblCellMar>
          <w:top w:w="150" w:type="dxa"/>
          <w:left w:w="150" w:type="dxa"/>
          <w:bottom w:w="150" w:type="dxa"/>
          <w:right w:w="150" w:type="dxa"/>
        </w:tblCellMar>
        <w:tblLook w:val="04A0" w:firstRow="1" w:lastRow="0" w:firstColumn="1" w:lastColumn="0" w:noHBand="0" w:noVBand="1"/>
      </w:tblPr>
      <w:tblGrid>
        <w:gridCol w:w="4508"/>
        <w:gridCol w:w="4508"/>
      </w:tblGrid>
      <w:tr w:rsidR="00565383" w14:paraId="3A0ABCC7" w14:textId="77777777">
        <w:trPr>
          <w:cantSplit/>
        </w:trPr>
        <w:tc>
          <w:tcPr>
            <w:tcW w:w="4512" w:type="dxa"/>
            <w:tcBorders>
              <w:top w:val="single" w:sz="4" w:space="0" w:color="7BA3DB"/>
              <w:left w:val="single" w:sz="4" w:space="0" w:color="7BA3DB"/>
              <w:bottom w:val="single" w:sz="4" w:space="0" w:color="7BA3DB"/>
              <w:right w:val="single" w:sz="4" w:space="0" w:color="7BA3DB"/>
            </w:tcBorders>
            <w:shd w:val="clear" w:color="auto" w:fill="7BA3DB"/>
            <w:vAlign w:val="bottom"/>
          </w:tcPr>
          <w:p w14:paraId="653B6F1F" w14:textId="77777777" w:rsidR="00565383" w:rsidRDefault="003771C6">
            <w:pPr>
              <w:rPr>
                <w:rFonts w:ascii="Calibri" w:eastAsia="Calibri" w:hAnsi="Calibri"/>
              </w:rPr>
            </w:pPr>
            <w:r>
              <w:rPr>
                <w:rFonts w:eastAsia="Calibri"/>
                <w:b/>
                <w:bCs/>
                <w:shd w:val="clear" w:color="auto" w:fill="7BA3DB"/>
              </w:rPr>
              <w:t>Naam</w:t>
            </w:r>
            <w:r>
              <w:rPr>
                <w:rFonts w:eastAsia="Calibri"/>
                <w:b/>
                <w:bCs/>
                <w:shd w:val="clear" w:color="auto" w:fill="7BA3DB"/>
              </w:rPr>
              <w:br/>
              <w:t>Telefoon</w:t>
            </w:r>
            <w:r>
              <w:rPr>
                <w:rFonts w:eastAsia="Calibri"/>
                <w:b/>
                <w:bCs/>
                <w:shd w:val="clear" w:color="auto" w:fill="7BA3DB"/>
              </w:rPr>
              <w:br/>
              <w:t>E-mail</w:t>
            </w:r>
          </w:p>
        </w:tc>
        <w:tc>
          <w:tcPr>
            <w:tcW w:w="4513" w:type="dxa"/>
            <w:tcBorders>
              <w:top w:val="single" w:sz="4" w:space="0" w:color="7BA3DB"/>
              <w:left w:val="single" w:sz="4" w:space="0" w:color="7BA3DB"/>
              <w:bottom w:val="single" w:sz="4" w:space="0" w:color="7BA3DB"/>
              <w:right w:val="single" w:sz="4" w:space="0" w:color="7BA3DB"/>
            </w:tcBorders>
            <w:shd w:val="clear" w:color="auto" w:fill="7BA3DB"/>
            <w:vAlign w:val="bottom"/>
          </w:tcPr>
          <w:p w14:paraId="3422E728" w14:textId="77777777" w:rsidR="00565383" w:rsidRDefault="003771C6">
            <w:pPr>
              <w:rPr>
                <w:rFonts w:ascii="Calibri" w:eastAsia="Calibri" w:hAnsi="Calibri"/>
              </w:rPr>
            </w:pPr>
            <w:r>
              <w:rPr>
                <w:rFonts w:eastAsia="Calibri"/>
                <w:b/>
                <w:bCs/>
                <w:shd w:val="clear" w:color="auto" w:fill="7BA3DB"/>
              </w:rPr>
              <w:t>Rolbeschrijving</w:t>
            </w:r>
          </w:p>
        </w:tc>
      </w:tr>
      <w:tr w:rsidR="00565383" w14:paraId="07379831"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48F8F090" w14:textId="77777777" w:rsidR="00565383" w:rsidRDefault="003771C6">
            <w:pPr>
              <w:rPr>
                <w:rFonts w:ascii="Calibri" w:eastAsia="Calibri" w:hAnsi="Calibri"/>
              </w:rPr>
            </w:pPr>
            <w:r>
              <w:rPr>
                <w:rFonts w:eastAsia="Calibri" w:cs="Calibri"/>
                <w:i/>
                <w:iCs/>
              </w:rPr>
              <w:t>Accountmanager</w:t>
            </w:r>
          </w:p>
          <w:p w14:paraId="1131AF17" w14:textId="77777777" w:rsidR="00565383" w:rsidRDefault="00565383">
            <w:pPr>
              <w:rPr>
                <w:rFonts w:ascii="Calibri" w:eastAsia="Calibri" w:hAnsi="Calibri"/>
              </w:rPr>
            </w:pPr>
          </w:p>
          <w:p w14:paraId="3A16B29D"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13CEFFCA" w14:textId="77777777" w:rsidR="00565383" w:rsidRDefault="00565383">
            <w:pPr>
              <w:rPr>
                <w:rFonts w:ascii="Calibri" w:eastAsia="Calibri" w:hAnsi="Calibri"/>
              </w:rPr>
            </w:pPr>
          </w:p>
        </w:tc>
      </w:tr>
      <w:tr w:rsidR="00565383" w14:paraId="52420143"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7AD63EED" w14:textId="77777777" w:rsidR="00565383" w:rsidRDefault="003771C6">
            <w:pPr>
              <w:rPr>
                <w:rFonts w:ascii="Calibri" w:eastAsia="Calibri" w:hAnsi="Calibri"/>
              </w:rPr>
            </w:pPr>
            <w:r>
              <w:rPr>
                <w:rFonts w:eastAsia="Calibri" w:cs="Calibri"/>
                <w:i/>
                <w:iCs/>
              </w:rPr>
              <w:lastRenderedPageBreak/>
              <w:t>Projectleider</w:t>
            </w:r>
          </w:p>
          <w:p w14:paraId="083913F8" w14:textId="77777777" w:rsidR="00565383" w:rsidRDefault="00565383">
            <w:pPr>
              <w:rPr>
                <w:rFonts w:ascii="Calibri" w:eastAsia="Calibri" w:hAnsi="Calibri"/>
              </w:rPr>
            </w:pPr>
          </w:p>
          <w:p w14:paraId="10BFCCF7"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2926D83A" w14:textId="77777777" w:rsidR="00565383" w:rsidRDefault="00565383">
            <w:pPr>
              <w:rPr>
                <w:rFonts w:ascii="Calibri" w:eastAsia="Calibri" w:hAnsi="Calibri"/>
              </w:rPr>
            </w:pPr>
          </w:p>
        </w:tc>
      </w:tr>
      <w:tr w:rsidR="00565383" w14:paraId="693002C5"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49373929" w14:textId="77777777" w:rsidR="00565383" w:rsidRDefault="003771C6">
            <w:pPr>
              <w:rPr>
                <w:rFonts w:ascii="Calibri" w:eastAsia="Calibri" w:hAnsi="Calibri"/>
              </w:rPr>
            </w:pPr>
            <w:r>
              <w:rPr>
                <w:rFonts w:eastAsia="Calibri" w:cs="Calibri"/>
                <w:i/>
                <w:iCs/>
              </w:rPr>
              <w:t>Project Delivery Manager</w:t>
            </w:r>
          </w:p>
          <w:p w14:paraId="6698C138" w14:textId="77777777" w:rsidR="00565383" w:rsidRDefault="00565383">
            <w:pPr>
              <w:rPr>
                <w:rFonts w:ascii="Calibri" w:eastAsia="Calibri" w:hAnsi="Calibri"/>
              </w:rPr>
            </w:pPr>
          </w:p>
          <w:p w14:paraId="0D396DB2"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6F31EBCD" w14:textId="77777777" w:rsidR="00565383" w:rsidRDefault="00565383">
            <w:pPr>
              <w:rPr>
                <w:rFonts w:ascii="Calibri" w:eastAsia="Calibri" w:hAnsi="Calibri"/>
              </w:rPr>
            </w:pPr>
          </w:p>
        </w:tc>
      </w:tr>
      <w:tr w:rsidR="00565383" w14:paraId="09F4D534" w14:textId="77777777">
        <w:trPr>
          <w:cantSplit/>
        </w:trPr>
        <w:tc>
          <w:tcPr>
            <w:tcW w:w="4512" w:type="dxa"/>
            <w:tcBorders>
              <w:top w:val="single" w:sz="4" w:space="0" w:color="000000"/>
              <w:left w:val="single" w:sz="4" w:space="0" w:color="000000"/>
              <w:bottom w:val="single" w:sz="4" w:space="0" w:color="000000"/>
              <w:right w:val="single" w:sz="4" w:space="0" w:color="000000"/>
            </w:tcBorders>
            <w:tcMar>
              <w:left w:w="238" w:type="dxa"/>
            </w:tcMar>
          </w:tcPr>
          <w:p w14:paraId="71E71D99" w14:textId="77777777" w:rsidR="00565383" w:rsidRDefault="003771C6">
            <w:pPr>
              <w:rPr>
                <w:rFonts w:ascii="Calibri" w:eastAsia="Calibri" w:hAnsi="Calibri"/>
              </w:rPr>
            </w:pPr>
            <w:r>
              <w:rPr>
                <w:rFonts w:eastAsia="Calibri" w:cs="Calibri"/>
                <w:i/>
                <w:iCs/>
              </w:rPr>
              <w:t>Service Delivery Manager</w:t>
            </w:r>
          </w:p>
          <w:p w14:paraId="4A677536" w14:textId="77777777" w:rsidR="00565383" w:rsidRDefault="00565383">
            <w:pPr>
              <w:rPr>
                <w:rFonts w:ascii="Calibri" w:eastAsia="Calibri" w:hAnsi="Calibri"/>
              </w:rPr>
            </w:pPr>
          </w:p>
          <w:p w14:paraId="7E08718E" w14:textId="77777777" w:rsidR="00565383" w:rsidRDefault="00565383">
            <w:pPr>
              <w:rPr>
                <w:rFonts w:ascii="Calibri" w:eastAsia="Calibri" w:hAnsi="Calibri"/>
              </w:rPr>
            </w:pPr>
          </w:p>
        </w:tc>
        <w:tc>
          <w:tcPr>
            <w:tcW w:w="4513" w:type="dxa"/>
            <w:tcBorders>
              <w:top w:val="single" w:sz="4" w:space="0" w:color="000000"/>
              <w:left w:val="single" w:sz="4" w:space="0" w:color="000000"/>
              <w:bottom w:val="single" w:sz="4" w:space="0" w:color="000000"/>
              <w:right w:val="single" w:sz="4" w:space="0" w:color="000000"/>
            </w:tcBorders>
            <w:tcMar>
              <w:left w:w="238" w:type="dxa"/>
            </w:tcMar>
          </w:tcPr>
          <w:p w14:paraId="24F945BB" w14:textId="77777777" w:rsidR="00565383" w:rsidRDefault="00565383">
            <w:pPr>
              <w:rPr>
                <w:rFonts w:ascii="Calibri" w:eastAsia="Calibri" w:hAnsi="Calibri"/>
              </w:rPr>
            </w:pPr>
          </w:p>
        </w:tc>
      </w:tr>
    </w:tbl>
    <w:p w14:paraId="10A3DD32" w14:textId="77777777" w:rsidR="003771C6" w:rsidRDefault="003771C6"/>
    <w:sectPr w:rsidR="003771C6">
      <w:footerReference w:type="default" r:id="rId15"/>
      <w:pgSz w:w="11906" w:h="16838"/>
      <w:pgMar w:top="1440" w:right="1440" w:bottom="1440" w:left="1440" w:header="0" w:footer="708"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oen de Ruig" w:date="2024-10-18T10:36:00Z" w:initials="Jd">
    <w:p w14:paraId="485BCB73" w14:textId="77777777" w:rsidR="007C6D64" w:rsidRDefault="007C6D64" w:rsidP="007C6D64">
      <w:pPr>
        <w:pStyle w:val="Tekstopmerking"/>
      </w:pPr>
      <w:r>
        <w:rPr>
          <w:rStyle w:val="Verwijzingopmerking"/>
        </w:rPr>
        <w:annotationRef/>
      </w:r>
      <w:r>
        <w:t>Onze directeur heet Nathan Ducastel</w:t>
      </w:r>
    </w:p>
  </w:comment>
  <w:comment w:id="1" w:author="Jeroen de Ruig" w:date="2024-10-18T10:39:00Z" w:initials="Jd">
    <w:p w14:paraId="5332159E" w14:textId="77777777" w:rsidR="000C20A0" w:rsidRDefault="000C20A0" w:rsidP="000C20A0">
      <w:pPr>
        <w:pStyle w:val="Tekstopmerking"/>
      </w:pPr>
      <w:r>
        <w:rPr>
          <w:rStyle w:val="Verwijzingopmerking"/>
        </w:rPr>
        <w:annotationRef/>
      </w:r>
      <w:r>
        <w:t xml:space="preserve">Dubbel op. </w:t>
      </w:r>
    </w:p>
  </w:comment>
  <w:comment w:id="46" w:author="Jeroen de Ruig" w:date="2024-10-18T11:41:00Z" w:initials="Jd">
    <w:p w14:paraId="09C98049" w14:textId="77777777" w:rsidR="008458D7" w:rsidRDefault="008458D7" w:rsidP="008458D7">
      <w:pPr>
        <w:pStyle w:val="Tekstopmerking"/>
      </w:pPr>
      <w:r>
        <w:rPr>
          <w:rStyle w:val="Verwijzingopmerking"/>
        </w:rPr>
        <w:annotationRef/>
      </w:r>
      <w:r>
        <w:t>In lijn met 1.1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5BCB73" w15:done="0"/>
  <w15:commentEx w15:paraId="5332159E" w15:done="0"/>
  <w15:commentEx w15:paraId="09C980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698D88" w16cex:dateUtc="2024-10-18T08:36:00Z"/>
  <w16cex:commentExtensible w16cex:durableId="261A87B4" w16cex:dateUtc="2024-10-18T08:39:00Z"/>
  <w16cex:commentExtensible w16cex:durableId="048F9039" w16cex:dateUtc="2024-10-18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5BCB73" w16cid:durableId="2A698D88"/>
  <w16cid:commentId w16cid:paraId="5332159E" w16cid:durableId="261A87B4"/>
  <w16cid:commentId w16cid:paraId="09C98049" w16cid:durableId="048F9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16A7C" w14:textId="77777777" w:rsidR="000E793C" w:rsidRDefault="000E793C">
      <w:pPr>
        <w:spacing w:line="240" w:lineRule="auto"/>
      </w:pPr>
      <w:r>
        <w:separator/>
      </w:r>
    </w:p>
  </w:endnote>
  <w:endnote w:type="continuationSeparator" w:id="0">
    <w:p w14:paraId="2139BD9A" w14:textId="77777777" w:rsidR="000E793C" w:rsidRDefault="000E793C">
      <w:pPr>
        <w:spacing w:line="240" w:lineRule="auto"/>
      </w:pPr>
      <w:r>
        <w:continuationSeparator/>
      </w:r>
    </w:p>
  </w:endnote>
  <w:endnote w:type="continuationNotice" w:id="1">
    <w:p w14:paraId="05AEF56C" w14:textId="77777777" w:rsidR="000E793C" w:rsidRDefault="000E79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57742" w14:textId="77777777" w:rsidR="00565383" w:rsidRDefault="003771C6">
    <w:pPr>
      <w:pStyle w:val="Voettekst"/>
      <w:tabs>
        <w:tab w:val="clear" w:pos="9026"/>
        <w:tab w:val="right" w:pos="9020"/>
      </w:tabs>
    </w:pPr>
    <w:r>
      <w:tab/>
    </w:r>
    <w:r>
      <w:tab/>
      <w:t xml:space="preserve">Pagina </w:t>
    </w:r>
    <w:r>
      <w:fldChar w:fldCharType="begin"/>
    </w:r>
    <w:r>
      <w:instrText xml:space="preserve"> PAGE \* ARABIC </w:instrText>
    </w:r>
    <w:r>
      <w:fldChar w:fldCharType="separate"/>
    </w:r>
    <w:r>
      <w:t>11</w:t>
    </w:r>
    <w:r>
      <w:fldChar w:fldCharType="end"/>
    </w:r>
    <w:r>
      <w:t xml:space="preserve"> van </w:t>
    </w:r>
    <w:fldSimple w:instr=" NUMPAGES \* ARABIC ">
      <w: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17F46" w14:textId="77777777" w:rsidR="000E793C" w:rsidRDefault="000E793C">
      <w:pPr>
        <w:spacing w:line="240" w:lineRule="auto"/>
      </w:pPr>
      <w:r>
        <w:separator/>
      </w:r>
    </w:p>
  </w:footnote>
  <w:footnote w:type="continuationSeparator" w:id="0">
    <w:p w14:paraId="69F70AC6" w14:textId="77777777" w:rsidR="000E793C" w:rsidRDefault="000E793C">
      <w:pPr>
        <w:spacing w:line="240" w:lineRule="auto"/>
      </w:pPr>
      <w:r>
        <w:continuationSeparator/>
      </w:r>
    </w:p>
  </w:footnote>
  <w:footnote w:type="continuationNotice" w:id="1">
    <w:p w14:paraId="5679ADCE" w14:textId="77777777" w:rsidR="000E793C" w:rsidRDefault="000E793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72B4"/>
    <w:multiLevelType w:val="multilevel"/>
    <w:tmpl w:val="4CD625CA"/>
    <w:lvl w:ilvl="0">
      <w:start w:val="1"/>
      <w:numFmt w:val="decimal"/>
      <w:pStyle w:val="Numberedheading1"/>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3083407"/>
    <w:multiLevelType w:val="hybridMultilevel"/>
    <w:tmpl w:val="3EDA9F10"/>
    <w:lvl w:ilvl="0" w:tplc="64652212">
      <w:start w:val="1"/>
      <w:numFmt w:val="decimal"/>
      <w:lvlText w:val="%1."/>
      <w:lvlJc w:val="left"/>
      <w:pPr>
        <w:ind w:left="720" w:hanging="360"/>
      </w:pPr>
    </w:lvl>
    <w:lvl w:ilvl="1" w:tplc="64652212" w:tentative="1">
      <w:start w:val="1"/>
      <w:numFmt w:val="lowerLetter"/>
      <w:lvlText w:val="%2."/>
      <w:lvlJc w:val="left"/>
      <w:pPr>
        <w:ind w:left="1440" w:hanging="360"/>
      </w:pPr>
    </w:lvl>
    <w:lvl w:ilvl="2" w:tplc="64652212" w:tentative="1">
      <w:start w:val="1"/>
      <w:numFmt w:val="lowerRoman"/>
      <w:lvlText w:val="%3."/>
      <w:lvlJc w:val="right"/>
      <w:pPr>
        <w:ind w:left="2160" w:hanging="180"/>
      </w:pPr>
    </w:lvl>
    <w:lvl w:ilvl="3" w:tplc="64652212" w:tentative="1">
      <w:start w:val="1"/>
      <w:numFmt w:val="decimal"/>
      <w:lvlText w:val="%4."/>
      <w:lvlJc w:val="left"/>
      <w:pPr>
        <w:ind w:left="2880" w:hanging="360"/>
      </w:pPr>
    </w:lvl>
    <w:lvl w:ilvl="4" w:tplc="64652212" w:tentative="1">
      <w:start w:val="1"/>
      <w:numFmt w:val="lowerLetter"/>
      <w:lvlText w:val="%5."/>
      <w:lvlJc w:val="left"/>
      <w:pPr>
        <w:ind w:left="3600" w:hanging="360"/>
      </w:pPr>
    </w:lvl>
    <w:lvl w:ilvl="5" w:tplc="64652212" w:tentative="1">
      <w:start w:val="1"/>
      <w:numFmt w:val="lowerRoman"/>
      <w:lvlText w:val="%6."/>
      <w:lvlJc w:val="right"/>
      <w:pPr>
        <w:ind w:left="4320" w:hanging="180"/>
      </w:pPr>
    </w:lvl>
    <w:lvl w:ilvl="6" w:tplc="64652212" w:tentative="1">
      <w:start w:val="1"/>
      <w:numFmt w:val="decimal"/>
      <w:lvlText w:val="%7."/>
      <w:lvlJc w:val="left"/>
      <w:pPr>
        <w:ind w:left="5040" w:hanging="360"/>
      </w:pPr>
    </w:lvl>
    <w:lvl w:ilvl="7" w:tplc="64652212" w:tentative="1">
      <w:start w:val="1"/>
      <w:numFmt w:val="lowerLetter"/>
      <w:lvlText w:val="%8."/>
      <w:lvlJc w:val="left"/>
      <w:pPr>
        <w:ind w:left="5760" w:hanging="360"/>
      </w:pPr>
    </w:lvl>
    <w:lvl w:ilvl="8" w:tplc="64652212" w:tentative="1">
      <w:start w:val="1"/>
      <w:numFmt w:val="lowerRoman"/>
      <w:lvlText w:val="%9."/>
      <w:lvlJc w:val="right"/>
      <w:pPr>
        <w:ind w:left="6480" w:hanging="180"/>
      </w:pPr>
    </w:lvl>
  </w:abstractNum>
  <w:abstractNum w:abstractNumId="2" w15:restartNumberingAfterBreak="0">
    <w:nsid w:val="378D5A4B"/>
    <w:multiLevelType w:val="multilevel"/>
    <w:tmpl w:val="4FFA97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CE42463"/>
    <w:multiLevelType w:val="multilevel"/>
    <w:tmpl w:val="5EBCE3CE"/>
    <w:lvl w:ilvl="0">
      <w:start w:val="1"/>
      <w:numFmt w:val="bullet"/>
      <w:pStyle w:val="Indented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C87585"/>
    <w:multiLevelType w:val="multilevel"/>
    <w:tmpl w:val="62023D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18C3B02"/>
    <w:multiLevelType w:val="hybridMultilevel"/>
    <w:tmpl w:val="0FDE27DC"/>
    <w:lvl w:ilvl="0" w:tplc="279115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C5418F"/>
    <w:multiLevelType w:val="multilevel"/>
    <w:tmpl w:val="80B07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A061590"/>
    <w:multiLevelType w:val="multilevel"/>
    <w:tmpl w:val="ADD09FBC"/>
    <w:lvl w:ilvl="0">
      <w:start w:val="1"/>
      <w:numFmt w:val="decimal"/>
      <w:pStyle w:val="ArticleLevel1"/>
      <w:lvlText w:val="Artikel %1."/>
      <w:lvlJc w:val="left"/>
      <w:pPr>
        <w:tabs>
          <w:tab w:val="num" w:pos="0"/>
        </w:tabs>
        <w:ind w:left="1440" w:hanging="1440"/>
      </w:pPr>
    </w:lvl>
    <w:lvl w:ilvl="1">
      <w:start w:val="1"/>
      <w:numFmt w:val="decimal"/>
      <w:pStyle w:val="ArticleLevel2"/>
      <w:lvlText w:val="%1.%2."/>
      <w:lvlJc w:val="left"/>
      <w:pPr>
        <w:tabs>
          <w:tab w:val="num" w:pos="0"/>
        </w:tabs>
        <w:ind w:left="1440" w:hanging="1440"/>
      </w:pPr>
    </w:lvl>
    <w:lvl w:ilvl="2">
      <w:start w:val="1"/>
      <w:numFmt w:val="decimal"/>
      <w:pStyle w:val="ArticleLevel3"/>
      <w:lvlText w:val="%1.%2.%3."/>
      <w:lvlJc w:val="left"/>
      <w:pPr>
        <w:tabs>
          <w:tab w:val="num" w:pos="0"/>
        </w:tabs>
        <w:ind w:left="1440" w:hanging="1440"/>
      </w:pPr>
    </w:lvl>
    <w:lvl w:ilvl="3">
      <w:start w:val="1"/>
      <w:numFmt w:val="decimal"/>
      <w:pStyle w:val="ArticleLevel4"/>
      <w:lvlText w:val="%1.%2.%3.%4"/>
      <w:lvlJc w:val="right"/>
      <w:pPr>
        <w:tabs>
          <w:tab w:val="num" w:pos="0"/>
        </w:tabs>
        <w:ind w:left="1440" w:hanging="1440"/>
      </w:pPr>
    </w:lvl>
    <w:lvl w:ilvl="4">
      <w:start w:val="1"/>
      <w:numFmt w:val="lowerLetter"/>
      <w:pStyle w:val="ArticleLevel5"/>
      <w:lvlText w:val="(%5)"/>
      <w:lvlJc w:val="left"/>
      <w:pPr>
        <w:tabs>
          <w:tab w:val="num" w:pos="0"/>
        </w:tabs>
        <w:ind w:left="1843" w:hanging="403"/>
      </w:pPr>
    </w:lvl>
    <w:lvl w:ilvl="5">
      <w:start w:val="1"/>
      <w:numFmt w:val="lowerRoman"/>
      <w:pStyle w:val="ArticleLevel6"/>
      <w:lvlText w:val="(%6)"/>
      <w:lvlJc w:val="left"/>
      <w:pPr>
        <w:tabs>
          <w:tab w:val="num" w:pos="0"/>
        </w:tabs>
        <w:ind w:left="1843" w:hanging="403"/>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num w:numId="1" w16cid:durableId="873352660">
    <w:abstractNumId w:val="7"/>
  </w:num>
  <w:num w:numId="2" w16cid:durableId="991058264">
    <w:abstractNumId w:val="0"/>
  </w:num>
  <w:num w:numId="3" w16cid:durableId="2021393979">
    <w:abstractNumId w:val="3"/>
  </w:num>
  <w:num w:numId="4" w16cid:durableId="145129167">
    <w:abstractNumId w:val="6"/>
  </w:num>
  <w:num w:numId="5" w16cid:durableId="1115641400">
    <w:abstractNumId w:val="4"/>
  </w:num>
  <w:num w:numId="6" w16cid:durableId="221257710">
    <w:abstractNumId w:val="2"/>
  </w:num>
  <w:num w:numId="7" w16cid:durableId="481429484">
    <w:abstractNumId w:val="5"/>
  </w:num>
  <w:num w:numId="8" w16cid:durableId="9347039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oen de Ruig">
    <w15:presenceInfo w15:providerId="AD" w15:userId="S::Jeroen.deRuig@vng.nl::a10f7514-8841-4556-a1e0-45c10ac51f38"/>
  </w15:person>
  <w15:person w15:author="Nils Verhoeven">
    <w15:presenceInfo w15:providerId="AD" w15:userId="S::Nils.Verhoeven@vng.nl::8a5fdc8c-4d5b-4128-a532-0c301748c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trackRevisions/>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83"/>
    <w:rsid w:val="0001107D"/>
    <w:rsid w:val="00034E3E"/>
    <w:rsid w:val="00043DB5"/>
    <w:rsid w:val="00083F2A"/>
    <w:rsid w:val="00093612"/>
    <w:rsid w:val="00096AB5"/>
    <w:rsid w:val="000B1225"/>
    <w:rsid w:val="000C20A0"/>
    <w:rsid w:val="000C3189"/>
    <w:rsid w:val="000E1BCA"/>
    <w:rsid w:val="000E793C"/>
    <w:rsid w:val="00213E04"/>
    <w:rsid w:val="00232C91"/>
    <w:rsid w:val="0023727D"/>
    <w:rsid w:val="002B0F6E"/>
    <w:rsid w:val="002E32CC"/>
    <w:rsid w:val="00321748"/>
    <w:rsid w:val="003771C6"/>
    <w:rsid w:val="003E75F2"/>
    <w:rsid w:val="00413F79"/>
    <w:rsid w:val="004B1834"/>
    <w:rsid w:val="004B45CB"/>
    <w:rsid w:val="004D045A"/>
    <w:rsid w:val="00565383"/>
    <w:rsid w:val="0058166F"/>
    <w:rsid w:val="005A515B"/>
    <w:rsid w:val="005C4DE3"/>
    <w:rsid w:val="006074B3"/>
    <w:rsid w:val="00614353"/>
    <w:rsid w:val="006438D5"/>
    <w:rsid w:val="006448C1"/>
    <w:rsid w:val="00644E86"/>
    <w:rsid w:val="00652CBC"/>
    <w:rsid w:val="0069022B"/>
    <w:rsid w:val="006C089E"/>
    <w:rsid w:val="00716481"/>
    <w:rsid w:val="00721691"/>
    <w:rsid w:val="00722C1D"/>
    <w:rsid w:val="00751AAF"/>
    <w:rsid w:val="007652A1"/>
    <w:rsid w:val="0077369F"/>
    <w:rsid w:val="00784689"/>
    <w:rsid w:val="007B0E50"/>
    <w:rsid w:val="007C6D64"/>
    <w:rsid w:val="008458D7"/>
    <w:rsid w:val="008938C2"/>
    <w:rsid w:val="008E3715"/>
    <w:rsid w:val="00910FF0"/>
    <w:rsid w:val="009475F8"/>
    <w:rsid w:val="009966FB"/>
    <w:rsid w:val="009C5D4D"/>
    <w:rsid w:val="009E49E7"/>
    <w:rsid w:val="00A053B2"/>
    <w:rsid w:val="00A8605E"/>
    <w:rsid w:val="00AB61EA"/>
    <w:rsid w:val="00B1798D"/>
    <w:rsid w:val="00B46958"/>
    <w:rsid w:val="00B94C34"/>
    <w:rsid w:val="00BC7894"/>
    <w:rsid w:val="00BF1085"/>
    <w:rsid w:val="00C27AF7"/>
    <w:rsid w:val="00C46552"/>
    <w:rsid w:val="00C51E12"/>
    <w:rsid w:val="00CB07EA"/>
    <w:rsid w:val="00CD4492"/>
    <w:rsid w:val="00CD6BD9"/>
    <w:rsid w:val="00D03E8B"/>
    <w:rsid w:val="00D16C9C"/>
    <w:rsid w:val="00D41C41"/>
    <w:rsid w:val="00DC67DB"/>
    <w:rsid w:val="00E662EC"/>
    <w:rsid w:val="00F20539"/>
    <w:rsid w:val="00F654F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05D"/>
  <w15:docId w15:val="{CBCB8D51-E5FC-41B0-8061-C2E8701C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54E0"/>
    <w:pPr>
      <w:spacing w:line="288" w:lineRule="auto"/>
    </w:pPr>
  </w:style>
  <w:style w:type="paragraph" w:styleId="Kop1">
    <w:name w:val="heading 1"/>
    <w:basedOn w:val="Standaard"/>
    <w:next w:val="Standaard"/>
    <w:link w:val="Kop1Char"/>
    <w:uiPriority w:val="9"/>
    <w:qFormat/>
    <w:rsid w:val="005554E0"/>
    <w:pPr>
      <w:keepNext/>
      <w:keepLines/>
      <w:spacing w:before="240"/>
      <w:outlineLvl w:val="0"/>
    </w:pPr>
    <w:rPr>
      <w:rFonts w:eastAsiaTheme="majorEastAsia" w:cstheme="majorBidi"/>
      <w:b/>
      <w:color w:val="000000" w:themeColor="text1"/>
      <w:sz w:val="70"/>
      <w:szCs w:val="32"/>
    </w:rPr>
  </w:style>
  <w:style w:type="paragraph" w:styleId="Kop2">
    <w:name w:val="heading 2"/>
    <w:basedOn w:val="Standaard"/>
    <w:next w:val="Standaard"/>
    <w:link w:val="Kop2Char"/>
    <w:uiPriority w:val="9"/>
    <w:unhideWhenUsed/>
    <w:qFormat/>
    <w:rsid w:val="005554E0"/>
    <w:pPr>
      <w:keepNext/>
      <w:keepLines/>
      <w:spacing w:before="40"/>
      <w:outlineLvl w:val="1"/>
    </w:pPr>
    <w:rPr>
      <w:rFonts w:eastAsiaTheme="majorEastAsia" w:cstheme="majorBidi"/>
      <w:b/>
      <w:color w:val="000000" w:themeColor="text1"/>
      <w:sz w:val="48"/>
      <w:szCs w:val="26"/>
    </w:rPr>
  </w:style>
  <w:style w:type="paragraph" w:styleId="Kop3">
    <w:name w:val="heading 3"/>
    <w:basedOn w:val="Standaard"/>
    <w:next w:val="Standaard"/>
    <w:link w:val="Kop3Char"/>
    <w:uiPriority w:val="9"/>
    <w:unhideWhenUsed/>
    <w:qFormat/>
    <w:rsid w:val="005554E0"/>
    <w:pPr>
      <w:keepNext/>
      <w:keepLines/>
      <w:spacing w:before="40"/>
      <w:outlineLvl w:val="2"/>
    </w:pPr>
    <w:rPr>
      <w:rFonts w:eastAsiaTheme="majorEastAsia" w:cstheme="majorBidi"/>
      <w:b/>
      <w:color w:val="000000" w:themeColor="text1"/>
      <w:sz w:val="28"/>
    </w:rPr>
  </w:style>
  <w:style w:type="paragraph" w:styleId="Kop4">
    <w:name w:val="heading 4"/>
    <w:basedOn w:val="Standaard"/>
    <w:next w:val="Standaard"/>
    <w:link w:val="Kop4Char"/>
    <w:uiPriority w:val="9"/>
    <w:unhideWhenUsed/>
    <w:qFormat/>
    <w:rsid w:val="005554E0"/>
    <w:pPr>
      <w:keepNext/>
      <w:keepLines/>
      <w:spacing w:before="40"/>
      <w:outlineLvl w:val="3"/>
    </w:pPr>
    <w:rPr>
      <w:rFonts w:eastAsiaTheme="majorEastAsia" w:cstheme="majorBidi"/>
      <w:b/>
      <w:iCs/>
      <w:color w:val="000000" w:themeColor="text1"/>
      <w:sz w:val="26"/>
    </w:rPr>
  </w:style>
  <w:style w:type="paragraph" w:styleId="Kop5">
    <w:name w:val="heading 5"/>
    <w:basedOn w:val="Standaard"/>
    <w:next w:val="Standaard"/>
    <w:link w:val="Kop5Char"/>
    <w:uiPriority w:val="9"/>
    <w:semiHidden/>
    <w:unhideWhenUsed/>
    <w:qFormat/>
    <w:rsid w:val="005554E0"/>
    <w:pPr>
      <w:keepNext/>
      <w:keepLines/>
      <w:spacing w:before="40"/>
      <w:outlineLvl w:val="4"/>
    </w:pPr>
    <w:rPr>
      <w:rFonts w:eastAsiaTheme="majorEastAsia" w:cstheme="majorBidi"/>
      <w:b/>
      <w:color w:val="000000" w:themeColor="text1"/>
    </w:rPr>
  </w:style>
  <w:style w:type="paragraph" w:styleId="Kop7">
    <w:name w:val="heading 7"/>
    <w:basedOn w:val="Standaard"/>
    <w:next w:val="Standaard"/>
    <w:link w:val="Kop7Char"/>
    <w:uiPriority w:val="9"/>
    <w:semiHidden/>
    <w:unhideWhenUsed/>
    <w:qFormat/>
    <w:rsid w:val="00C80280"/>
    <w:pPr>
      <w:keepNext/>
      <w:keepLines/>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028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028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5554E0"/>
    <w:rPr>
      <w:rFonts w:eastAsiaTheme="majorEastAsia" w:cstheme="majorBidi"/>
      <w:b/>
      <w:color w:val="000000" w:themeColor="text1"/>
      <w:sz w:val="70"/>
      <w:szCs w:val="32"/>
    </w:rPr>
  </w:style>
  <w:style w:type="character" w:customStyle="1" w:styleId="Kop2Char">
    <w:name w:val="Kop 2 Char"/>
    <w:basedOn w:val="Standaardalinea-lettertype"/>
    <w:link w:val="Kop2"/>
    <w:uiPriority w:val="9"/>
    <w:qFormat/>
    <w:rsid w:val="005554E0"/>
    <w:rPr>
      <w:rFonts w:eastAsiaTheme="majorEastAsia" w:cstheme="majorBidi"/>
      <w:b/>
      <w:color w:val="000000" w:themeColor="text1"/>
      <w:sz w:val="48"/>
      <w:szCs w:val="26"/>
    </w:rPr>
  </w:style>
  <w:style w:type="character" w:customStyle="1" w:styleId="TitelChar">
    <w:name w:val="Titel Char"/>
    <w:basedOn w:val="Standaardalinea-lettertype"/>
    <w:link w:val="Titel"/>
    <w:uiPriority w:val="10"/>
    <w:qFormat/>
    <w:rsid w:val="005554E0"/>
    <w:rPr>
      <w:rFonts w:eastAsiaTheme="majorEastAsia" w:cstheme="majorBidi"/>
      <w:b/>
      <w:spacing w:val="-10"/>
      <w:kern w:val="2"/>
      <w:sz w:val="70"/>
      <w:szCs w:val="56"/>
    </w:rPr>
  </w:style>
  <w:style w:type="character" w:customStyle="1" w:styleId="Kop3Char">
    <w:name w:val="Kop 3 Char"/>
    <w:basedOn w:val="Standaardalinea-lettertype"/>
    <w:link w:val="Kop3"/>
    <w:uiPriority w:val="9"/>
    <w:qFormat/>
    <w:rsid w:val="005554E0"/>
    <w:rPr>
      <w:rFonts w:eastAsiaTheme="majorEastAsia" w:cstheme="majorBidi"/>
      <w:b/>
      <w:color w:val="000000" w:themeColor="text1"/>
      <w:sz w:val="28"/>
    </w:rPr>
  </w:style>
  <w:style w:type="character" w:customStyle="1" w:styleId="Kop4Char">
    <w:name w:val="Kop 4 Char"/>
    <w:basedOn w:val="Standaardalinea-lettertype"/>
    <w:link w:val="Kop4"/>
    <w:uiPriority w:val="9"/>
    <w:qFormat/>
    <w:rsid w:val="005554E0"/>
    <w:rPr>
      <w:rFonts w:eastAsiaTheme="majorEastAsia" w:cstheme="majorBidi"/>
      <w:b/>
      <w:iCs/>
      <w:color w:val="000000" w:themeColor="text1"/>
      <w:sz w:val="26"/>
    </w:rPr>
  </w:style>
  <w:style w:type="character" w:customStyle="1" w:styleId="Kop5Char">
    <w:name w:val="Kop 5 Char"/>
    <w:basedOn w:val="Standaardalinea-lettertype"/>
    <w:link w:val="Kop5"/>
    <w:uiPriority w:val="9"/>
    <w:semiHidden/>
    <w:qFormat/>
    <w:rsid w:val="005554E0"/>
    <w:rPr>
      <w:rFonts w:eastAsiaTheme="majorEastAsia" w:cstheme="majorBidi"/>
      <w:b/>
      <w:color w:val="000000" w:themeColor="text1"/>
    </w:rPr>
  </w:style>
  <w:style w:type="character" w:customStyle="1" w:styleId="ArticleLevel1Char">
    <w:name w:val="Article Level 1 Char"/>
    <w:basedOn w:val="Standaardalinea-lettertype"/>
    <w:link w:val="ArticleLevel1"/>
    <w:qFormat/>
    <w:rsid w:val="00E15710"/>
    <w:rPr>
      <w:b/>
      <w:bCs/>
      <w:lang w:val="nl-NL"/>
    </w:rPr>
  </w:style>
  <w:style w:type="character" w:customStyle="1" w:styleId="ArticleLevel2Char">
    <w:name w:val="Article Level 2 Char"/>
    <w:basedOn w:val="Standaardalinea-lettertype"/>
    <w:link w:val="ArticleLevel2"/>
    <w:qFormat/>
    <w:rsid w:val="0066162B"/>
    <w:rPr>
      <w:lang w:val="nl-NL"/>
    </w:rPr>
  </w:style>
  <w:style w:type="character" w:customStyle="1" w:styleId="Hyperlink1">
    <w:name w:val="Hyperlink1"/>
    <w:uiPriority w:val="99"/>
    <w:semiHidden/>
    <w:unhideWhenUsed/>
    <w:rsid w:val="006E0FDA"/>
  </w:style>
  <w:style w:type="character" w:customStyle="1" w:styleId="Links">
    <w:name w:val="Links"/>
    <w:basedOn w:val="Hyperlink1"/>
    <w:uiPriority w:val="1"/>
    <w:qFormat/>
    <w:rsid w:val="0035195F"/>
    <w:rPr>
      <w:color w:val="0563C1" w:themeColor="hyperlink"/>
      <w:u w:val="single"/>
      <w:lang w:val="nl-NL"/>
    </w:rPr>
  </w:style>
  <w:style w:type="character" w:customStyle="1" w:styleId="KoptekstChar">
    <w:name w:val="Koptekst Char"/>
    <w:basedOn w:val="Standaardalinea-lettertype"/>
    <w:link w:val="Koptekst"/>
    <w:uiPriority w:val="99"/>
    <w:qFormat/>
    <w:rsid w:val="00802552"/>
  </w:style>
  <w:style w:type="character" w:customStyle="1" w:styleId="VoettekstChar">
    <w:name w:val="Voettekst Char"/>
    <w:basedOn w:val="Standaardalinea-lettertype"/>
    <w:link w:val="Voettekst"/>
    <w:uiPriority w:val="99"/>
    <w:qFormat/>
    <w:rsid w:val="00802552"/>
    <w:rPr>
      <w:sz w:val="22"/>
    </w:rPr>
  </w:style>
  <w:style w:type="character" w:customStyle="1" w:styleId="Kop7Char">
    <w:name w:val="Kop 7 Char"/>
    <w:basedOn w:val="Standaardalinea-lettertype"/>
    <w:link w:val="Kop7"/>
    <w:uiPriority w:val="9"/>
    <w:semiHidden/>
    <w:qFormat/>
    <w:rsid w:val="00670D8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qFormat/>
    <w:rsid w:val="00670D8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qFormat/>
    <w:rsid w:val="00670D81"/>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qFormat/>
    <w:rsid w:val="00E15710"/>
    <w:rPr>
      <w:sz w:val="16"/>
      <w:szCs w:val="16"/>
    </w:rPr>
  </w:style>
  <w:style w:type="character" w:customStyle="1" w:styleId="DefaultParagraphFontPHPDOCX">
    <w:name w:val="Default Paragraph Font PHPDOCX"/>
    <w:uiPriority w:val="1"/>
    <w:semiHidden/>
    <w:unhideWhenUsed/>
    <w:qFormat/>
  </w:style>
  <w:style w:type="character" w:customStyle="1" w:styleId="TitleCarPHPDOCX">
    <w:name w:val="Title Car PHPDOCX"/>
    <w:basedOn w:val="DefaultParagraphFontPHPDOCX"/>
    <w:link w:val="TitlePHPDOCX"/>
    <w:uiPriority w:val="10"/>
    <w:qFormat/>
    <w:rsid w:val="00DF064E"/>
    <w:rPr>
      <w:rFonts w:asciiTheme="majorHAnsi" w:eastAsiaTheme="majorEastAsia" w:hAnsiTheme="majorHAnsi" w:cstheme="majorBidi"/>
      <w:color w:val="323E4F" w:themeColor="text2" w:themeShade="BF"/>
      <w:spacing w:val="5"/>
      <w:kern w:val="2"/>
      <w:sz w:val="52"/>
      <w:szCs w:val="52"/>
    </w:rPr>
  </w:style>
  <w:style w:type="character" w:customStyle="1" w:styleId="SubtitleCarPHPDOCX">
    <w:name w:val="Subtitle Car PHPDOCX"/>
    <w:basedOn w:val="DefaultParagraphFontPHPDOCX"/>
    <w:link w:val="SubtitlePHPDOCX"/>
    <w:uiPriority w:val="11"/>
    <w:qFormat/>
    <w:rsid w:val="00DF064E"/>
    <w:rPr>
      <w:rFonts w:asciiTheme="majorHAnsi" w:eastAsiaTheme="majorEastAsia" w:hAnsiTheme="majorHAnsi" w:cstheme="majorBidi"/>
      <w:i/>
      <w:iCs/>
      <w:color w:val="4472C4" w:themeColor="accent1"/>
      <w:spacing w:val="15"/>
      <w:sz w:val="24"/>
      <w:szCs w:val="24"/>
    </w:rPr>
  </w:style>
  <w:style w:type="character" w:customStyle="1" w:styleId="annotationreferencePHPDOCX">
    <w:name w:val="annotation reference PHPDOCX"/>
    <w:basedOn w:val="DefaultParagraphFontPHPDOCX"/>
    <w:uiPriority w:val="99"/>
    <w:semiHidden/>
    <w:unhideWhenUsed/>
    <w:qFormat/>
    <w:rsid w:val="00E139EA"/>
    <w:rPr>
      <w:sz w:val="16"/>
      <w:szCs w:val="16"/>
    </w:rPr>
  </w:style>
  <w:style w:type="character" w:customStyle="1" w:styleId="CommentTextCharPHPDOCX">
    <w:name w:val="Comment Text Char PHPDOCX"/>
    <w:basedOn w:val="DefaultParagraphFontPHPDOCX"/>
    <w:link w:val="annotationtextPHPDOCX"/>
    <w:uiPriority w:val="99"/>
    <w:semiHidden/>
    <w:qFormat/>
    <w:rsid w:val="00E139EA"/>
    <w:rPr>
      <w:sz w:val="20"/>
      <w:szCs w:val="20"/>
    </w:rPr>
  </w:style>
  <w:style w:type="character" w:customStyle="1" w:styleId="CommentSubjectCharPHPDOCX">
    <w:name w:val="Comment Subject Char PHPDOCX"/>
    <w:basedOn w:val="CommentTextCharPHPDOCX"/>
    <w:link w:val="annotationsubjectPHPDOCX"/>
    <w:uiPriority w:val="99"/>
    <w:semiHidden/>
    <w:qFormat/>
    <w:rsid w:val="00E139EA"/>
    <w:rPr>
      <w:b/>
      <w:bCs/>
      <w:sz w:val="20"/>
      <w:szCs w:val="20"/>
    </w:rPr>
  </w:style>
  <w:style w:type="character" w:customStyle="1" w:styleId="BalloonTextCharPHPDOCX">
    <w:name w:val="Balloon Text Char PHPDOCX"/>
    <w:basedOn w:val="DefaultParagraphFontPHPDOCX"/>
    <w:uiPriority w:val="99"/>
    <w:semiHidden/>
    <w:qFormat/>
    <w:rsid w:val="00E139EA"/>
    <w:rPr>
      <w:rFonts w:ascii="Tahoma" w:hAnsi="Tahoma" w:cs="Tahoma"/>
      <w:sz w:val="16"/>
      <w:szCs w:val="16"/>
    </w:rPr>
  </w:style>
  <w:style w:type="character" w:customStyle="1" w:styleId="footnoteTextCarPHPDOCX">
    <w:name w:val="footnote Text Car PHPDOCX"/>
    <w:basedOn w:val="DefaultParagraphFontPHPDOCX"/>
    <w:link w:val="footnoteTextPHPDOCX"/>
    <w:uiPriority w:val="99"/>
    <w:semiHidden/>
    <w:qFormat/>
    <w:rsid w:val="006E0FDA"/>
    <w:rPr>
      <w:sz w:val="20"/>
      <w:szCs w:val="20"/>
    </w:rPr>
  </w:style>
  <w:style w:type="character" w:customStyle="1" w:styleId="footnoteReferencePHPDOCX">
    <w:name w:val="footnote Reference PHPDOCX"/>
    <w:basedOn w:val="DefaultParagraphFontPHPDOCX"/>
    <w:uiPriority w:val="99"/>
    <w:semiHidden/>
    <w:unhideWhenUsed/>
    <w:qFormat/>
    <w:rsid w:val="006E0FDA"/>
    <w:rPr>
      <w:vertAlign w:val="superscript"/>
    </w:rPr>
  </w:style>
  <w:style w:type="character" w:customStyle="1" w:styleId="endnoteTextCarPHPDOCX">
    <w:name w:val="endnote Text Car PHPDOCX"/>
    <w:basedOn w:val="DefaultParagraphFontPHPDOCX"/>
    <w:link w:val="endnoteTextPHPDOCX"/>
    <w:uiPriority w:val="99"/>
    <w:semiHidden/>
    <w:qFormat/>
    <w:rsid w:val="006E0FDA"/>
    <w:rPr>
      <w:sz w:val="20"/>
      <w:szCs w:val="20"/>
    </w:rPr>
  </w:style>
  <w:style w:type="character" w:customStyle="1" w:styleId="endnoteReferencePHPDOCX">
    <w:name w:val="endnote Reference PHPDOCX"/>
    <w:basedOn w:val="DefaultParagraphFontPHPDOCX"/>
    <w:uiPriority w:val="99"/>
    <w:semiHidden/>
    <w:unhideWhenUsed/>
    <w:qFormat/>
    <w:rsid w:val="006E0FDA"/>
    <w:rPr>
      <w:vertAlign w:val="superscript"/>
    </w:rPr>
  </w:style>
  <w:style w:type="paragraph" w:customStyle="1" w:styleId="Heading">
    <w:name w:val="Heading"/>
    <w:basedOn w:val="Standaard"/>
    <w:next w:val="Plattetekst"/>
    <w:qFormat/>
    <w:pPr>
      <w:keepNext/>
      <w:spacing w:before="240" w:after="120"/>
    </w:pPr>
    <w:rPr>
      <w:rFonts w:ascii="Liberation Sans" w:eastAsia="DejaVu Sans" w:hAnsi="Liberation Sans"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rPr>
  </w:style>
  <w:style w:type="paragraph" w:customStyle="1" w:styleId="Index">
    <w:name w:val="Index"/>
    <w:basedOn w:val="Standaard"/>
    <w:qFormat/>
    <w:pPr>
      <w:suppressLineNumbers/>
    </w:pPr>
    <w:rPr>
      <w:rFonts w:cs="Noto Sans Devanagari"/>
    </w:rPr>
  </w:style>
  <w:style w:type="paragraph" w:styleId="Titel">
    <w:name w:val="Title"/>
    <w:basedOn w:val="Standaard"/>
    <w:next w:val="Standaard"/>
    <w:link w:val="TitelChar"/>
    <w:uiPriority w:val="10"/>
    <w:qFormat/>
    <w:rsid w:val="005554E0"/>
    <w:pPr>
      <w:spacing w:line="240" w:lineRule="auto"/>
      <w:contextualSpacing/>
    </w:pPr>
    <w:rPr>
      <w:rFonts w:eastAsiaTheme="majorEastAsia" w:cstheme="majorBidi"/>
      <w:b/>
      <w:spacing w:val="-10"/>
      <w:kern w:val="2"/>
      <w:sz w:val="70"/>
      <w:szCs w:val="56"/>
    </w:rPr>
  </w:style>
  <w:style w:type="paragraph" w:styleId="Geenafstand">
    <w:name w:val="No Spacing"/>
    <w:uiPriority w:val="1"/>
    <w:qFormat/>
    <w:rsid w:val="00D82EA7"/>
  </w:style>
  <w:style w:type="paragraph" w:customStyle="1" w:styleId="ArticleLevel1">
    <w:name w:val="Article Level 1"/>
    <w:basedOn w:val="Standaard"/>
    <w:next w:val="ArticleLevel2"/>
    <w:link w:val="ArticleLevel1Char"/>
    <w:qFormat/>
    <w:rsid w:val="00E15710"/>
    <w:pPr>
      <w:numPr>
        <w:numId w:val="1"/>
      </w:numPr>
    </w:pPr>
    <w:rPr>
      <w:b/>
      <w:bCs/>
    </w:rPr>
  </w:style>
  <w:style w:type="paragraph" w:customStyle="1" w:styleId="ArticleLevel2">
    <w:name w:val="Article Level 2"/>
    <w:basedOn w:val="Standaard"/>
    <w:link w:val="ArticleLevel2Char"/>
    <w:qFormat/>
    <w:rsid w:val="0066162B"/>
    <w:pPr>
      <w:numPr>
        <w:ilvl w:val="1"/>
        <w:numId w:val="1"/>
      </w:numPr>
    </w:pPr>
  </w:style>
  <w:style w:type="paragraph" w:styleId="Lijstalinea">
    <w:name w:val="List Paragraph"/>
    <w:basedOn w:val="Standaard"/>
    <w:uiPriority w:val="34"/>
    <w:qFormat/>
    <w:rsid w:val="0016304C"/>
    <w:pPr>
      <w:ind w:left="720"/>
      <w:contextualSpacing/>
    </w:pPr>
  </w:style>
  <w:style w:type="paragraph" w:customStyle="1" w:styleId="ArticleLevel3">
    <w:name w:val="Article Level 3"/>
    <w:basedOn w:val="Standaard"/>
    <w:next w:val="ArticleLevel4"/>
    <w:qFormat/>
    <w:rsid w:val="00BD33F6"/>
    <w:pPr>
      <w:numPr>
        <w:ilvl w:val="2"/>
        <w:numId w:val="1"/>
      </w:numPr>
    </w:pPr>
  </w:style>
  <w:style w:type="paragraph" w:customStyle="1" w:styleId="ArticleLevel4">
    <w:name w:val="Article Level 4"/>
    <w:basedOn w:val="Standaard"/>
    <w:qFormat/>
    <w:rsid w:val="00C80280"/>
    <w:pPr>
      <w:numPr>
        <w:ilvl w:val="3"/>
        <w:numId w:val="1"/>
      </w:numPr>
    </w:pPr>
  </w:style>
  <w:style w:type="paragraph" w:customStyle="1" w:styleId="ArticleLevel5">
    <w:name w:val="Article Level 5"/>
    <w:basedOn w:val="Standaard"/>
    <w:qFormat/>
    <w:rsid w:val="00C80280"/>
    <w:pPr>
      <w:numPr>
        <w:ilvl w:val="4"/>
        <w:numId w:val="1"/>
      </w:numPr>
    </w:pPr>
  </w:style>
  <w:style w:type="paragraph" w:customStyle="1" w:styleId="ArticleLevel6">
    <w:name w:val="Article Level 6"/>
    <w:basedOn w:val="Standaard"/>
    <w:qFormat/>
    <w:rsid w:val="00C80280"/>
    <w:pPr>
      <w:numPr>
        <w:ilvl w:val="5"/>
        <w:numId w:val="1"/>
      </w:numPr>
      <w:tabs>
        <w:tab w:val="left" w:pos="851"/>
      </w:tabs>
    </w:p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802552"/>
    <w:pPr>
      <w:tabs>
        <w:tab w:val="center" w:pos="4513"/>
        <w:tab w:val="right" w:pos="9026"/>
      </w:tabs>
      <w:spacing w:line="240" w:lineRule="auto"/>
    </w:pPr>
  </w:style>
  <w:style w:type="paragraph" w:styleId="Voettekst">
    <w:name w:val="footer"/>
    <w:basedOn w:val="Standaard"/>
    <w:link w:val="VoettekstChar"/>
    <w:uiPriority w:val="99"/>
    <w:unhideWhenUsed/>
    <w:rsid w:val="00802552"/>
    <w:pPr>
      <w:tabs>
        <w:tab w:val="center" w:pos="4513"/>
        <w:tab w:val="right" w:pos="9026"/>
      </w:tabs>
      <w:spacing w:line="240" w:lineRule="auto"/>
    </w:pPr>
    <w:rPr>
      <w:sz w:val="22"/>
    </w:rPr>
  </w:style>
  <w:style w:type="paragraph" w:customStyle="1" w:styleId="Numberedheading1">
    <w:name w:val="Numbered heading 1"/>
    <w:basedOn w:val="ArticleLevel1"/>
    <w:qFormat/>
    <w:rsid w:val="00EE7197"/>
    <w:pPr>
      <w:numPr>
        <w:numId w:val="2"/>
      </w:numPr>
    </w:pPr>
  </w:style>
  <w:style w:type="paragraph" w:customStyle="1" w:styleId="Numberedheading2">
    <w:name w:val="Numbered heading 2"/>
    <w:basedOn w:val="Numberedheading1"/>
    <w:qFormat/>
    <w:rsid w:val="00EE7197"/>
    <w:pPr>
      <w:ind w:left="1418" w:hanging="1418"/>
    </w:pPr>
    <w:rPr>
      <w:b w:val="0"/>
    </w:rPr>
  </w:style>
  <w:style w:type="paragraph" w:customStyle="1" w:styleId="Numberedheading3">
    <w:name w:val="Numbered heading 3"/>
    <w:basedOn w:val="Numberedheading2"/>
    <w:qFormat/>
    <w:rsid w:val="001F3CAF"/>
  </w:style>
  <w:style w:type="paragraph" w:customStyle="1" w:styleId="Numberedheading4">
    <w:name w:val="Numbered heading 4"/>
    <w:basedOn w:val="Numberedheading3"/>
    <w:qFormat/>
    <w:rsid w:val="001F3CAF"/>
  </w:style>
  <w:style w:type="paragraph" w:customStyle="1" w:styleId="Indentedbullets">
    <w:name w:val="Indented bullets"/>
    <w:basedOn w:val="Standaard"/>
    <w:qFormat/>
    <w:rsid w:val="00E15710"/>
    <w:pPr>
      <w:numPr>
        <w:numId w:val="3"/>
      </w:numPr>
      <w:ind w:left="1792" w:hanging="352"/>
      <w:contextualSpacing/>
    </w:pPr>
  </w:style>
  <w:style w:type="paragraph" w:customStyle="1" w:styleId="ListParagraphPHPDOCX">
    <w:name w:val="List Paragraph PHPDOCX"/>
    <w:basedOn w:val="Standaard"/>
    <w:uiPriority w:val="34"/>
    <w:qFormat/>
    <w:rsid w:val="00DF064E"/>
    <w:pPr>
      <w:ind w:left="720"/>
      <w:contextualSpacing/>
    </w:pPr>
  </w:style>
  <w:style w:type="paragraph" w:customStyle="1" w:styleId="TitlePHPDOCX0">
    <w:name w:val="Title PHPDOCX"/>
    <w:basedOn w:val="Standaard"/>
    <w:next w:val="Standaard"/>
    <w:uiPriority w:val="10"/>
    <w:qFormat/>
    <w:rsid w:val="00DF06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SubtitlePHPDOCX0">
    <w:name w:val="Subtitle PHPDOCX"/>
    <w:basedOn w:val="Standaard"/>
    <w:next w:val="Standaard"/>
    <w:uiPriority w:val="11"/>
    <w:qFormat/>
    <w:rsid w:val="00DF064E"/>
    <w:rPr>
      <w:rFonts w:asciiTheme="majorHAnsi" w:eastAsiaTheme="majorEastAsia" w:hAnsiTheme="majorHAnsi" w:cstheme="majorBidi"/>
      <w:i/>
      <w:iCs/>
      <w:color w:val="4472C4" w:themeColor="accent1"/>
      <w:spacing w:val="15"/>
    </w:rPr>
  </w:style>
  <w:style w:type="paragraph" w:customStyle="1" w:styleId="annotationtextPHPDOCX">
    <w:name w:val="annotation text PHPDOCX"/>
    <w:basedOn w:val="Standaard"/>
    <w:link w:val="CommentTextCharPHPDOCX"/>
    <w:uiPriority w:val="99"/>
    <w:semiHidden/>
    <w:unhideWhenUsed/>
    <w:qFormat/>
    <w:rsid w:val="00E139EA"/>
    <w:pPr>
      <w:spacing w:line="240" w:lineRule="auto"/>
    </w:pPr>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qFormat/>
    <w:rsid w:val="00E139EA"/>
    <w:rPr>
      <w:b/>
      <w:bCs/>
    </w:rPr>
  </w:style>
  <w:style w:type="paragraph" w:customStyle="1" w:styleId="BalloonTextPHPDOCX">
    <w:name w:val="Balloon Text PHPDOCX"/>
    <w:basedOn w:val="Standaard"/>
    <w:uiPriority w:val="99"/>
    <w:semiHidden/>
    <w:unhideWhenUsed/>
    <w:qFormat/>
    <w:rsid w:val="00E139EA"/>
    <w:pPr>
      <w:spacing w:line="240" w:lineRule="auto"/>
    </w:pPr>
    <w:rPr>
      <w:rFonts w:ascii="Tahoma" w:hAnsi="Tahoma" w:cs="Tahoma"/>
      <w:sz w:val="16"/>
      <w:szCs w:val="16"/>
    </w:rPr>
  </w:style>
  <w:style w:type="paragraph" w:customStyle="1" w:styleId="footnoteTextPHPDOCX">
    <w:name w:val="footnote Text PHPDOCX"/>
    <w:basedOn w:val="Standaard"/>
    <w:link w:val="footnoteTextCarPHPDOCX"/>
    <w:uiPriority w:val="99"/>
    <w:semiHidden/>
    <w:unhideWhenUsed/>
    <w:qFormat/>
    <w:rsid w:val="006E0FDA"/>
    <w:pPr>
      <w:spacing w:line="240" w:lineRule="auto"/>
    </w:pPr>
    <w:rPr>
      <w:sz w:val="20"/>
      <w:szCs w:val="20"/>
    </w:rPr>
  </w:style>
  <w:style w:type="paragraph" w:customStyle="1" w:styleId="endnoteTextPHPDOCX">
    <w:name w:val="endnote Text PHPDOCX"/>
    <w:basedOn w:val="Standaard"/>
    <w:link w:val="endnoteTextCarPHPDOCX"/>
    <w:uiPriority w:val="99"/>
    <w:semiHidden/>
    <w:unhideWhenUsed/>
    <w:qFormat/>
    <w:rsid w:val="006E0FDA"/>
    <w:pPr>
      <w:spacing w:line="240" w:lineRule="auto"/>
    </w:pPr>
    <w:rPr>
      <w:sz w:val="20"/>
      <w:szCs w:val="20"/>
    </w:rPr>
  </w:style>
  <w:style w:type="numbering" w:customStyle="1" w:styleId="JuriBloxArticlesLevels">
    <w:name w:val="JuriBloxArticlesLevels"/>
    <w:uiPriority w:val="99"/>
    <w:qFormat/>
    <w:rsid w:val="00EE7197"/>
  </w:style>
  <w:style w:type="numbering" w:customStyle="1" w:styleId="JuriBloxNumberedHeadings">
    <w:name w:val="JuriBloxNumberedHeadings"/>
    <w:uiPriority w:val="99"/>
    <w:qFormat/>
    <w:rsid w:val="00EE7197"/>
  </w:style>
  <w:style w:type="table" w:styleId="Tabelraster">
    <w:name w:val="Table Grid"/>
    <w:basedOn w:val="Standaardtabel"/>
    <w:uiPriority w:val="39"/>
    <w:rsid w:val="0014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unhideWhenUsed/>
    <w:qFormat/>
    <w:tblPr>
      <w:tblCellMar>
        <w:top w:w="0" w:type="dxa"/>
        <w:left w:w="108" w:type="dxa"/>
        <w:bottom w:w="0" w:type="dxa"/>
        <w:right w:w="108" w:type="dxa"/>
      </w:tblCellMar>
    </w:tblPr>
  </w:style>
  <w:style w:type="table" w:customStyle="1" w:styleId="TableGridPHPDOCX">
    <w:name w:val="Table Grid 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aultParagraphFontPHPDOCX0">
    <w:name w:val="Default Paragraph Font PHPDOCX"/>
    <w:uiPriority w:val="1"/>
    <w:semiHidden/>
    <w:unhideWhenUsed/>
  </w:style>
  <w:style w:type="paragraph" w:customStyle="1" w:styleId="ListParagraphPHPDOCX0">
    <w:name w:val="List Paragraph PHPDOCX"/>
    <w:basedOn w:val="Standaard"/>
    <w:uiPriority w:val="34"/>
    <w:qFormat/>
    <w:rsid w:val="00DF064E"/>
    <w:pPr>
      <w:ind w:left="720"/>
      <w:contextualSpacing/>
    </w:pPr>
  </w:style>
  <w:style w:type="paragraph" w:customStyle="1" w:styleId="TitlePHPDOCX">
    <w:name w:val="Title PHPDOCX"/>
    <w:basedOn w:val="Standaard"/>
    <w:next w:val="Standaard"/>
    <w:link w:val="TitleCarPHPDOCX"/>
    <w:uiPriority w:val="10"/>
    <w:qFormat/>
    <w:rsid w:val="00DF06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0">
    <w:name w:val="Title Car PHPDOCX"/>
    <w:basedOn w:val="DefaultParagraphFontPHPDOCX0"/>
    <w:uiPriority w:val="10"/>
    <w:qFormat/>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basedOn w:val="Standaard"/>
    <w:next w:val="Standaard"/>
    <w:link w:val="SubtitleCarPHPDOCX"/>
    <w:uiPriority w:val="11"/>
    <w:qFormat/>
    <w:rsid w:val="00DF064E"/>
    <w:pPr>
      <w:numPr>
        <w:ilvl w:val="1"/>
      </w:numPr>
    </w:pPr>
    <w:rPr>
      <w:rFonts w:asciiTheme="majorHAnsi" w:eastAsiaTheme="majorEastAsia" w:hAnsiTheme="majorHAnsi" w:cstheme="majorBidi"/>
      <w:i/>
      <w:iCs/>
      <w:color w:val="4472C4" w:themeColor="accent1"/>
      <w:spacing w:val="15"/>
    </w:rPr>
  </w:style>
  <w:style w:type="character" w:customStyle="1" w:styleId="SubtitleCarPHPDOCX0">
    <w:name w:val="Subtitle Car PHPDOCX"/>
    <w:basedOn w:val="DefaultParagraphFontPHPDOCX0"/>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0">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0">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0">
    <w:name w:val="annotation reference PHPDOCX"/>
    <w:basedOn w:val="DefaultParagraphFontPHPDOCX0"/>
    <w:uiPriority w:val="99"/>
    <w:semiHidden/>
    <w:unhideWhenUsed/>
    <w:rsid w:val="00E139EA"/>
    <w:rPr>
      <w:sz w:val="16"/>
      <w:szCs w:val="16"/>
    </w:rPr>
  </w:style>
  <w:style w:type="paragraph" w:customStyle="1" w:styleId="annotationtextPHPDOCX0">
    <w:name w:val="annotation text PHPDOCX"/>
    <w:basedOn w:val="Standaard"/>
    <w:link w:val="CommentTextCharPHPDOCX0"/>
    <w:uiPriority w:val="99"/>
    <w:semiHidden/>
    <w:unhideWhenUsed/>
    <w:rsid w:val="00E139EA"/>
    <w:pPr>
      <w:spacing w:line="240" w:lineRule="auto"/>
    </w:pPr>
    <w:rPr>
      <w:sz w:val="20"/>
      <w:szCs w:val="20"/>
    </w:rPr>
  </w:style>
  <w:style w:type="character" w:customStyle="1" w:styleId="CommentTextCharPHPDOCX0">
    <w:name w:val="Comment Text Char PHPDOCX"/>
    <w:basedOn w:val="DefaultParagraphFontPHPDOCX0"/>
    <w:link w:val="annotationtextPHPDOCX0"/>
    <w:uiPriority w:val="99"/>
    <w:semiHidden/>
    <w:qFormat/>
    <w:rsid w:val="00E139EA"/>
    <w:rPr>
      <w:sz w:val="20"/>
      <w:szCs w:val="20"/>
    </w:rPr>
  </w:style>
  <w:style w:type="paragraph" w:customStyle="1" w:styleId="annotationsubjectPHPDOCX0">
    <w:name w:val="annotation subject PHPDOCX"/>
    <w:basedOn w:val="annotationtextPHPDOCX0"/>
    <w:next w:val="annotationtextPHPDOCX0"/>
    <w:link w:val="CommentSubjectCharPHPDOCX0"/>
    <w:uiPriority w:val="99"/>
    <w:semiHidden/>
    <w:unhideWhenUsed/>
    <w:rsid w:val="00E139EA"/>
    <w:rPr>
      <w:b/>
      <w:bCs/>
    </w:rPr>
  </w:style>
  <w:style w:type="character" w:customStyle="1" w:styleId="CommentSubjectCharPHPDOCX0">
    <w:name w:val="Comment Subject Char PHPDOCX"/>
    <w:basedOn w:val="CommentTextCharPHPDOCX0"/>
    <w:link w:val="annotationsubjectPHPDOCX0"/>
    <w:uiPriority w:val="99"/>
    <w:semiHidden/>
    <w:qFormat/>
    <w:rsid w:val="00E139EA"/>
    <w:rPr>
      <w:b/>
      <w:bCs/>
      <w:sz w:val="20"/>
      <w:szCs w:val="20"/>
    </w:rPr>
  </w:style>
  <w:style w:type="paragraph" w:customStyle="1" w:styleId="BalloonTextPHPDOCX0">
    <w:name w:val="Balloon Text PHPDOCX"/>
    <w:basedOn w:val="Standaard"/>
    <w:link w:val="BalloonTextCharPHPDOCX0"/>
    <w:uiPriority w:val="99"/>
    <w:semiHidden/>
    <w:unhideWhenUsed/>
    <w:rsid w:val="00E139EA"/>
    <w:pPr>
      <w:spacing w:line="240" w:lineRule="auto"/>
    </w:pPr>
    <w:rPr>
      <w:rFonts w:ascii="Tahoma" w:hAnsi="Tahoma" w:cs="Tahoma"/>
      <w:sz w:val="16"/>
      <w:szCs w:val="16"/>
    </w:rPr>
  </w:style>
  <w:style w:type="character" w:customStyle="1" w:styleId="BalloonTextCharPHPDOCX0">
    <w:name w:val="Balloon Text Char PHPDOCX"/>
    <w:basedOn w:val="DefaultParagraphFontPHPDOCX0"/>
    <w:link w:val="BalloonTextPHPDOCX0"/>
    <w:uiPriority w:val="99"/>
    <w:semiHidden/>
    <w:qFormat/>
    <w:rsid w:val="00E139EA"/>
    <w:rPr>
      <w:rFonts w:ascii="Tahoma" w:hAnsi="Tahoma" w:cs="Tahoma"/>
      <w:sz w:val="16"/>
      <w:szCs w:val="16"/>
    </w:rPr>
  </w:style>
  <w:style w:type="paragraph" w:customStyle="1" w:styleId="footnoteTextPHPDOCX0">
    <w:name w:val="footnote Text PHPDOCX"/>
    <w:basedOn w:val="Standaard"/>
    <w:link w:val="footnoteTextCarPHPDOCX0"/>
    <w:uiPriority w:val="99"/>
    <w:semiHidden/>
    <w:unhideWhenUsed/>
    <w:rsid w:val="006E0FDA"/>
    <w:pPr>
      <w:spacing w:line="240" w:lineRule="auto"/>
    </w:pPr>
    <w:rPr>
      <w:sz w:val="20"/>
      <w:szCs w:val="20"/>
    </w:rPr>
  </w:style>
  <w:style w:type="character" w:customStyle="1" w:styleId="footnoteTextCarPHPDOCX0">
    <w:name w:val="footnote Text Car PHPDOCX"/>
    <w:basedOn w:val="DefaultParagraphFontPHPDOCX0"/>
    <w:link w:val="footnoteTextPHPDOCX0"/>
    <w:uiPriority w:val="99"/>
    <w:semiHidden/>
    <w:qFormat/>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Standaard"/>
    <w:link w:val="endnoteTextCarPHPDOCX0"/>
    <w:uiPriority w:val="99"/>
    <w:semiHidden/>
    <w:unhideWhenUsed/>
    <w:rsid w:val="006E0FDA"/>
    <w:pPr>
      <w:spacing w:line="240" w:lineRule="auto"/>
    </w:pPr>
    <w:rPr>
      <w:sz w:val="20"/>
      <w:szCs w:val="20"/>
    </w:rPr>
  </w:style>
  <w:style w:type="character" w:customStyle="1" w:styleId="endnoteTextCarPHPDOCX0">
    <w:name w:val="endnote Text Car PHPDOCX"/>
    <w:basedOn w:val="DefaultParagraphFontPHPDOCX0"/>
    <w:link w:val="endnoteTextPHPDOCX0"/>
    <w:uiPriority w:val="99"/>
    <w:semiHidden/>
    <w:qFormat/>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Tekstopmerking">
    <w:name w:val="annotation text"/>
    <w:basedOn w:val="Standaard"/>
    <w:link w:val="TekstopmerkingChar"/>
    <w:uiPriority w:val="99"/>
    <w:unhideWhenUsed/>
    <w:rsid w:val="007C6D64"/>
    <w:pPr>
      <w:spacing w:line="240" w:lineRule="auto"/>
    </w:pPr>
    <w:rPr>
      <w:sz w:val="20"/>
      <w:szCs w:val="20"/>
    </w:rPr>
  </w:style>
  <w:style w:type="character" w:customStyle="1" w:styleId="TekstopmerkingChar">
    <w:name w:val="Tekst opmerking Char"/>
    <w:basedOn w:val="Standaardalinea-lettertype"/>
    <w:link w:val="Tekstopmerking"/>
    <w:uiPriority w:val="99"/>
    <w:rsid w:val="007C6D64"/>
    <w:rPr>
      <w:sz w:val="20"/>
      <w:szCs w:val="20"/>
    </w:rPr>
  </w:style>
  <w:style w:type="paragraph" w:styleId="Onderwerpvanopmerking">
    <w:name w:val="annotation subject"/>
    <w:basedOn w:val="Tekstopmerking"/>
    <w:next w:val="Tekstopmerking"/>
    <w:link w:val="OnderwerpvanopmerkingChar"/>
    <w:uiPriority w:val="99"/>
    <w:semiHidden/>
    <w:unhideWhenUsed/>
    <w:rsid w:val="007C6D64"/>
    <w:rPr>
      <w:b/>
      <w:bCs/>
    </w:rPr>
  </w:style>
  <w:style w:type="character" w:customStyle="1" w:styleId="OnderwerpvanopmerkingChar">
    <w:name w:val="Onderwerp van opmerking Char"/>
    <w:basedOn w:val="TekstopmerkingChar"/>
    <w:link w:val="Onderwerpvanopmerking"/>
    <w:uiPriority w:val="99"/>
    <w:semiHidden/>
    <w:rsid w:val="007C6D64"/>
    <w:rPr>
      <w:b/>
      <w:bCs/>
      <w:sz w:val="20"/>
      <w:szCs w:val="20"/>
    </w:rPr>
  </w:style>
  <w:style w:type="paragraph" w:styleId="Revisie">
    <w:name w:val="Revision"/>
    <w:hidden/>
    <w:uiPriority w:val="99"/>
    <w:semiHidden/>
    <w:rsid w:val="00BC789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ng.nl/sites/default/files/2024-07/gemeentelijke_ict_kwaliteitsnormen_2024.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Props1.xml><?xml version="1.0" encoding="utf-8"?>
<ds:datastoreItem xmlns:ds="http://schemas.openxmlformats.org/officeDocument/2006/customXml" ds:itemID="{636BE86A-CDE1-410A-A714-D685C15085B2}"/>
</file>

<file path=customXml/itemProps2.xml><?xml version="1.0" encoding="utf-8"?>
<ds:datastoreItem xmlns:ds="http://schemas.openxmlformats.org/officeDocument/2006/customXml" ds:itemID="{ED9E8FC8-D050-4D47-8463-27F3251D7C1D}">
  <ds:schemaRefs>
    <ds:schemaRef ds:uri="http://schemas.microsoft.com/sharepoint/v3/contenttype/forms"/>
  </ds:schemaRefs>
</ds:datastoreItem>
</file>

<file path=customXml/itemProps3.xml><?xml version="1.0" encoding="utf-8"?>
<ds:datastoreItem xmlns:ds="http://schemas.openxmlformats.org/officeDocument/2006/customXml" ds:itemID="{3335478F-47D2-45D4-A6A3-A8128A70B6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2075</Words>
  <Characters>11414</Characters>
  <Application>Microsoft Office Word</Application>
  <DocSecurity>0</DocSecurity>
  <Lines>95</Lines>
  <Paragraphs>26</Paragraphs>
  <ScaleCrop>false</ScaleCrop>
  <Company/>
  <LinksUpToDate>false</LinksUpToDate>
  <CharactersWithSpaces>13463</CharactersWithSpaces>
  <SharedDoc>false</SharedDoc>
  <HLinks>
    <vt:vector size="6" baseType="variant">
      <vt:variant>
        <vt:i4>655477</vt:i4>
      </vt:variant>
      <vt:variant>
        <vt:i4>0</vt:i4>
      </vt:variant>
      <vt:variant>
        <vt:i4>0</vt:i4>
      </vt:variant>
      <vt:variant>
        <vt:i4>5</vt:i4>
      </vt:variant>
      <vt:variant>
        <vt:lpwstr>https://vng.nl/sites/default/files/2024-07/gemeentelijke_ict_kwaliteitsnormen_2024.pdf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Overeenkomst ten behoeve van ICT Prestatie GIBIT 2023 [698]</dc:title>
  <dc:subject/>
  <dc:creator>Jaap Overvoorde</dc:creator>
  <cp:keywords/>
  <dc:description/>
  <cp:lastModifiedBy>Jeroen de Ruig</cp:lastModifiedBy>
  <cp:revision>41</cp:revision>
  <dcterms:created xsi:type="dcterms:W3CDTF">2024-10-18T17:30:00Z</dcterms:created>
  <dcterms:modified xsi:type="dcterms:W3CDTF">2024-10-18T09:41:00Z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